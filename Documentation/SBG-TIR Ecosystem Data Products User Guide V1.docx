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8862" w14:textId="58A109B6" w:rsidR="00D438C3" w:rsidRDefault="00D438C3" w:rsidP="00185F8A">
      <w:pPr>
        <w:pStyle w:val="StylejplpubnoBoldBefore0ptAfter85pt"/>
        <w:spacing w:after="1560"/>
      </w:pPr>
    </w:p>
    <w:p w14:paraId="45861B9F" w14:textId="769E5CB5" w:rsidR="00BD24A1" w:rsidRPr="0073535C" w:rsidRDefault="00BD24A1" w:rsidP="00BD24A1">
      <w:pPr>
        <w:pStyle w:val="StylejplpubnoBoldBefore0ptAfter85pt"/>
        <w:spacing w:after="1560"/>
      </w:pPr>
      <w:r w:rsidRPr="0073535C">
        <w:rPr>
          <w:noProof/>
        </w:rPr>
        <mc:AlternateContent>
          <mc:Choice Requires="wps">
            <w:drawing>
              <wp:anchor distT="0" distB="0" distL="114300" distR="114300" simplePos="0" relativeHeight="251658241" behindDoc="0" locked="0" layoutInCell="0" allowOverlap="1" wp14:anchorId="44DE6C6B" wp14:editId="23F20D8E">
                <wp:simplePos x="0" y="0"/>
                <wp:positionH relativeFrom="column">
                  <wp:posOffset>0</wp:posOffset>
                </wp:positionH>
                <wp:positionV relativeFrom="paragraph">
                  <wp:posOffset>354330</wp:posOffset>
                </wp:positionV>
                <wp:extent cx="929005" cy="8051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8051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xmlns:pic="http://schemas.openxmlformats.org/drawingml/2006/picture" w="9525">
                              <a:solidFill>
                                <a:srgbClr val="000000"/>
                              </a:solidFill>
                              <a:miter lim="800000"/>
                              <a:headEnd/>
                              <a:tailEnd/>
                            </a14:hiddenLine>
                          </a:ext>
                        </a:extLst>
                      </wps:spPr>
                      <wps:txbx>
                        <w:txbxContent>
                          <w:p w14:paraId="79BEAE4E" w14:textId="77777777" w:rsidR="00BD24A1" w:rsidRDefault="00BD24A1" w:rsidP="00BD24A1">
                            <w:r>
                              <w:rPr>
                                <w:noProof/>
                              </w:rPr>
                              <w:drawing>
                                <wp:inline distT="0" distB="0" distL="0" distR="0" wp14:anchorId="2331D71B" wp14:editId="4A15E885">
                                  <wp:extent cx="923925" cy="800100"/>
                                  <wp:effectExtent l="19050" t="0" r="9525" b="0"/>
                                  <wp:docPr id="1280128950" name="Picture 128012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E6C6B" id="_x0000_t202" coordsize="21600,21600" o:spt="202" path="m,l,21600r21600,l21600,xe">
                <v:stroke joinstyle="miter"/>
                <v:path gradientshapeok="t" o:connecttype="rect"/>
              </v:shapetype>
              <v:shape id="Text Box 3" o:spid="_x0000_s1026" type="#_x0000_t202" style="position:absolute;margin-left:0;margin-top:27.9pt;width:73.15pt;height:6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" o:allowincell="f" filled="f" stroked="f">
                <v:textbox inset="0,0,0,0">
                  <w:txbxContent>
                    <w:p w14:paraId="79BEAE4E" w14:textId="77777777" w:rsidR="00BD24A1" w:rsidRDefault="00BD24A1" w:rsidP="00BD24A1">
                      <w:r>
                        <w:rPr>
                          <w:noProof/>
                        </w:rPr>
                        <w:drawing>
                          <wp:inline distT="0" distB="0" distL="0" distR="0" wp14:anchorId="2331D71B" wp14:editId="4A15E885">
                            <wp:extent cx="923925" cy="800100"/>
                            <wp:effectExtent l="19050" t="0" r="9525" b="0"/>
                            <wp:docPr id="1280128950" name="Picture 128012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v:textbox>
              </v:shape>
            </w:pict>
          </mc:Fallback>
        </mc:AlternateContent>
      </w:r>
      <w:r w:rsidRPr="0073535C">
        <w:t xml:space="preserve">JPL Publication </w:t>
      </w:r>
      <w:r w:rsidRPr="00270391">
        <w:t>D-</w:t>
      </w:r>
      <w:r w:rsidRPr="00740619">
        <w:rPr>
          <w:noProof/>
        </w:rPr>
        <w:t>1000787</w:t>
      </w:r>
    </w:p>
    <w:p w14:paraId="4E293D5C" w14:textId="77777777" w:rsidR="00185F8A" w:rsidRDefault="00185F8A" w:rsidP="00185F8A">
      <w:pPr>
        <w:pStyle w:val="1stlinetitle"/>
        <w:spacing w:before="120"/>
        <w:rPr>
          <w:sz w:val="36"/>
          <w:szCs w:val="36"/>
        </w:rPr>
      </w:pPr>
    </w:p>
    <w:p w14:paraId="3EF090E4" w14:textId="77777777" w:rsidR="00E63CAD" w:rsidRPr="00A32C38" w:rsidRDefault="00E63CAD" w:rsidP="00E63CAD">
      <w:pPr>
        <w:pStyle w:val="1stlinetitle"/>
        <w:spacing w:before="120"/>
        <w:rPr>
          <w:rFonts w:cs="Calibri"/>
          <w:sz w:val="40"/>
          <w:szCs w:val="40"/>
        </w:rPr>
      </w:pPr>
      <w:r w:rsidRPr="00A32C38">
        <w:rPr>
          <w:rFonts w:cs="Calibri"/>
          <w:sz w:val="40"/>
          <w:szCs w:val="40"/>
        </w:rPr>
        <w:t>Surface Biology and Geology (SBG)</w:t>
      </w:r>
    </w:p>
    <w:p w14:paraId="2DF34E99" w14:textId="77777777" w:rsidR="00E63CAD" w:rsidRPr="00A32C38" w:rsidRDefault="00E63CAD" w:rsidP="00E63CAD">
      <w:pPr>
        <w:pStyle w:val="1stlinetitle"/>
        <w:spacing w:before="120"/>
        <w:jc w:val="right"/>
        <w:rPr>
          <w:rFonts w:cs="Calibri"/>
          <w:sz w:val="40"/>
          <w:szCs w:val="40"/>
        </w:rPr>
      </w:pPr>
      <w:r w:rsidRPr="00A32C38">
        <w:rPr>
          <w:rFonts w:cs="Calibri"/>
          <w:noProof/>
        </w:rPr>
        <w:drawing>
          <wp:inline distT="0" distB="0" distL="0" distR="0" wp14:anchorId="6A1B2044" wp14:editId="2DB1C4FE">
            <wp:extent cx="685800" cy="600075"/>
            <wp:effectExtent l="0" t="0" r="0" b="0"/>
            <wp:docPr id="1975183620" name="Picture 19751836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3620" name="Picture 1975183620"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 cy="600075"/>
                    </a:xfrm>
                    <a:prstGeom prst="rect">
                      <a:avLst/>
                    </a:prstGeom>
                  </pic:spPr>
                </pic:pic>
              </a:graphicData>
            </a:graphic>
          </wp:inline>
        </w:drawing>
      </w:r>
    </w:p>
    <w:p w14:paraId="17075B2C" w14:textId="73800935" w:rsidR="00185F8A" w:rsidRPr="00A32C38" w:rsidRDefault="55B963B9" w:rsidP="00185F8A">
      <w:pPr>
        <w:pStyle w:val="1stlinetitle"/>
        <w:spacing w:before="120"/>
        <w:rPr>
          <w:rFonts w:cs="Calibri"/>
        </w:rPr>
      </w:pPr>
      <w:r w:rsidRPr="00A32C38">
        <w:rPr>
          <w:rFonts w:cs="Calibri"/>
        </w:rPr>
        <w:t>SBG</w:t>
      </w:r>
      <w:r w:rsidR="00BF202A">
        <w:rPr>
          <w:rFonts w:cs="Calibri"/>
        </w:rPr>
        <w:t>-TIR</w:t>
      </w:r>
      <w:r w:rsidRPr="00A32C38">
        <w:rPr>
          <w:rFonts w:cs="Calibri"/>
        </w:rPr>
        <w:t xml:space="preserve"> </w:t>
      </w:r>
      <w:r w:rsidR="00B43DA6">
        <w:rPr>
          <w:rFonts w:cs="Calibri"/>
        </w:rPr>
        <w:t>Ecosystem</w:t>
      </w:r>
      <w:r w:rsidR="003F3104" w:rsidRPr="00A32C38">
        <w:rPr>
          <w:rFonts w:cs="Calibri"/>
        </w:rPr>
        <w:t xml:space="preserve"> Data </w:t>
      </w:r>
      <w:r w:rsidR="00B43DA6">
        <w:rPr>
          <w:rFonts w:cs="Calibri"/>
        </w:rPr>
        <w:t>Products</w:t>
      </w:r>
      <w:r w:rsidR="003F3104" w:rsidRPr="00A32C38">
        <w:rPr>
          <w:rFonts w:cs="Calibri"/>
        </w:rPr>
        <w:t xml:space="preserve"> </w:t>
      </w:r>
      <w:r w:rsidR="00A8600E" w:rsidRPr="00A32C38">
        <w:rPr>
          <w:rFonts w:cs="Calibri"/>
        </w:rPr>
        <w:t>User Guide</w:t>
      </w:r>
    </w:p>
    <w:p w14:paraId="521E0B2C" w14:textId="77777777" w:rsidR="009723C3" w:rsidRPr="00A32C38" w:rsidRDefault="009723C3" w:rsidP="001C75DE">
      <w:pPr>
        <w:ind w:right="-2160"/>
        <w:rPr>
          <w:rFonts w:cs="Calibri"/>
        </w:rPr>
      </w:pPr>
    </w:p>
    <w:p w14:paraId="23C61475" w14:textId="2A816BD8" w:rsidR="001C75DE" w:rsidRPr="00A32C38" w:rsidRDefault="008A6B6F" w:rsidP="001C75DE">
      <w:pPr>
        <w:ind w:right="-1440"/>
        <w:rPr>
          <w:rFonts w:cs="Calibri"/>
        </w:rPr>
      </w:pPr>
      <w:r w:rsidRPr="00A32C38">
        <w:rPr>
          <w:rFonts w:cs="Calibri"/>
        </w:rPr>
        <w:t xml:space="preserve">Version </w:t>
      </w:r>
      <w:r w:rsidR="00907622" w:rsidRPr="00A32C38">
        <w:rPr>
          <w:rFonts w:cs="Calibri"/>
        </w:rPr>
        <w:t>1</w:t>
      </w:r>
    </w:p>
    <w:p w14:paraId="010B84B4" w14:textId="58C542A8" w:rsidR="001C75DE" w:rsidRPr="00A32C38" w:rsidRDefault="007C41B6" w:rsidP="001C75DE">
      <w:pPr>
        <w:ind w:right="-2160"/>
        <w:rPr>
          <w:rFonts w:cs="Calibri"/>
        </w:rPr>
      </w:pPr>
      <w:r w:rsidRPr="00A32C38">
        <w:rPr>
          <w:rFonts w:cs="Calibri"/>
        </w:rPr>
        <w:t>June</w:t>
      </w:r>
      <w:r w:rsidR="00EF2BD8" w:rsidRPr="00A32C38">
        <w:rPr>
          <w:rFonts w:cs="Calibri"/>
        </w:rPr>
        <w:t xml:space="preserve"> </w:t>
      </w:r>
      <w:r w:rsidRPr="00A32C38">
        <w:rPr>
          <w:rFonts w:cs="Calibri"/>
        </w:rPr>
        <w:t>11</w:t>
      </w:r>
      <w:r w:rsidR="00C7028F" w:rsidRPr="00A32C38">
        <w:rPr>
          <w:rFonts w:cs="Calibri"/>
        </w:rPr>
        <w:t xml:space="preserve">, </w:t>
      </w:r>
      <w:r w:rsidR="00EF2BD8" w:rsidRPr="00A32C38">
        <w:rPr>
          <w:rFonts w:cs="Calibri"/>
        </w:rPr>
        <w:t>2024</w:t>
      </w:r>
    </w:p>
    <w:p w14:paraId="31EEA9B6" w14:textId="071FD714" w:rsidR="001C75DE" w:rsidRPr="00A32C38" w:rsidRDefault="001C75DE" w:rsidP="001C75DE">
      <w:pPr>
        <w:ind w:right="-2160"/>
        <w:rPr>
          <w:rFonts w:cs="Calibri"/>
        </w:rPr>
      </w:pPr>
    </w:p>
    <w:p w14:paraId="6B8ADC5A" w14:textId="7A563F14" w:rsidR="003F3104" w:rsidRPr="00A32C38" w:rsidRDefault="00332926" w:rsidP="001C75DE">
      <w:pPr>
        <w:ind w:right="-2160"/>
        <w:rPr>
          <w:rFonts w:cs="Calibri"/>
        </w:rPr>
      </w:pPr>
      <w:r w:rsidRPr="00A32C38">
        <w:rPr>
          <w:rFonts w:cs="Calibri"/>
        </w:rPr>
        <w:t>Gregory Halverson</w:t>
      </w:r>
    </w:p>
    <w:p w14:paraId="59BEDECC" w14:textId="5A67912B" w:rsidR="00332926" w:rsidRPr="00A32C38" w:rsidRDefault="5CD5B7D3" w:rsidP="001C75DE">
      <w:pPr>
        <w:ind w:right="-2160"/>
        <w:rPr>
          <w:rFonts w:cs="Calibri"/>
        </w:rPr>
      </w:pPr>
      <w:r w:rsidRPr="00A32C38">
        <w:rPr>
          <w:rFonts w:cs="Calibri"/>
        </w:rPr>
        <w:t>SBG</w:t>
      </w:r>
      <w:r w:rsidR="4A11B44B" w:rsidRPr="00A32C38">
        <w:rPr>
          <w:rFonts w:cs="Calibri"/>
        </w:rPr>
        <w:t xml:space="preserve"> Science Team</w:t>
      </w:r>
    </w:p>
    <w:p w14:paraId="7647EF35" w14:textId="0CAE8CC1" w:rsidR="00332926" w:rsidRPr="00A32C38" w:rsidRDefault="00332926" w:rsidP="001C75DE">
      <w:pPr>
        <w:ind w:right="-2160"/>
        <w:rPr>
          <w:rFonts w:cs="Calibri"/>
        </w:rPr>
      </w:pPr>
      <w:r w:rsidRPr="00A32C38">
        <w:rPr>
          <w:rFonts w:cs="Calibri"/>
        </w:rPr>
        <w:t>Jet Propulsion Laboratory</w:t>
      </w:r>
    </w:p>
    <w:p w14:paraId="1F5A8EB3" w14:textId="574BC618" w:rsidR="00332926" w:rsidRPr="00A32C38" w:rsidRDefault="00332926" w:rsidP="001C75DE">
      <w:pPr>
        <w:ind w:right="-2160"/>
        <w:rPr>
          <w:rFonts w:cs="Calibri"/>
        </w:rPr>
      </w:pPr>
      <w:r w:rsidRPr="00A32C38">
        <w:rPr>
          <w:rFonts w:cs="Calibri"/>
        </w:rPr>
        <w:t>California Institute of Technology</w:t>
      </w:r>
    </w:p>
    <w:p w14:paraId="2BF16710" w14:textId="77777777" w:rsidR="001C75DE" w:rsidRPr="00A32C38" w:rsidRDefault="001C75DE" w:rsidP="001C75DE">
      <w:pPr>
        <w:ind w:right="-2160"/>
        <w:rPr>
          <w:rFonts w:cs="Calibri"/>
        </w:rPr>
      </w:pPr>
    </w:p>
    <w:p w14:paraId="670B9BC7" w14:textId="77777777" w:rsidR="001C75DE" w:rsidRPr="00A32C38" w:rsidRDefault="008A6B6F" w:rsidP="001C75DE">
      <w:pPr>
        <w:ind w:right="-2160"/>
        <w:rPr>
          <w:rFonts w:cs="Calibri"/>
        </w:rPr>
      </w:pPr>
      <w:r w:rsidRPr="00A32C38">
        <w:rPr>
          <w:rFonts w:cs="Calibri"/>
        </w:rPr>
        <w:t xml:space="preserve">Kerry </w:t>
      </w:r>
      <w:proofErr w:type="spellStart"/>
      <w:r w:rsidRPr="00A32C38">
        <w:rPr>
          <w:rFonts w:cs="Calibri"/>
        </w:rPr>
        <w:t>Cawse</w:t>
      </w:r>
      <w:proofErr w:type="spellEnd"/>
      <w:r w:rsidRPr="00A32C38">
        <w:rPr>
          <w:rFonts w:cs="Calibri"/>
        </w:rPr>
        <w:t>-Nicholson</w:t>
      </w:r>
    </w:p>
    <w:p w14:paraId="43640403" w14:textId="3C8F5C15" w:rsidR="008A6B6F" w:rsidRPr="00A32C38" w:rsidRDefault="5CD5B7D3" w:rsidP="001C75DE">
      <w:pPr>
        <w:ind w:right="-2160"/>
        <w:rPr>
          <w:rFonts w:cs="Calibri"/>
        </w:rPr>
      </w:pPr>
      <w:r w:rsidRPr="00A32C38">
        <w:rPr>
          <w:rFonts w:cs="Calibri"/>
        </w:rPr>
        <w:t>SBG</w:t>
      </w:r>
      <w:r w:rsidR="48A957EE" w:rsidRPr="00A32C38">
        <w:rPr>
          <w:rFonts w:cs="Calibri"/>
        </w:rPr>
        <w:t xml:space="preserve"> Science Team</w:t>
      </w:r>
    </w:p>
    <w:p w14:paraId="6EFAB9A9" w14:textId="77777777" w:rsidR="008A6B6F" w:rsidRPr="00A32C38" w:rsidRDefault="008A6B6F" w:rsidP="001C75DE">
      <w:pPr>
        <w:ind w:right="-2160"/>
        <w:rPr>
          <w:rFonts w:cs="Calibri"/>
        </w:rPr>
      </w:pPr>
      <w:r w:rsidRPr="00A32C38">
        <w:rPr>
          <w:rFonts w:cs="Calibri"/>
        </w:rPr>
        <w:t>Jet Propulsion Laboratory</w:t>
      </w:r>
    </w:p>
    <w:p w14:paraId="23B168AE" w14:textId="7B3D5CD1" w:rsidR="008A6B6F" w:rsidRPr="00A32C38" w:rsidRDefault="008A6B6F" w:rsidP="001C75DE">
      <w:pPr>
        <w:ind w:right="-2160"/>
        <w:rPr>
          <w:rFonts w:cs="Calibri"/>
        </w:rPr>
      </w:pPr>
      <w:r w:rsidRPr="00A32C38">
        <w:rPr>
          <w:rFonts w:cs="Calibri"/>
        </w:rPr>
        <w:t>Ca</w:t>
      </w:r>
      <w:r w:rsidR="000C186A" w:rsidRPr="00A32C38">
        <w:rPr>
          <w:rFonts w:cs="Calibri"/>
        </w:rPr>
        <w:t>lifornia</w:t>
      </w:r>
      <w:r w:rsidRPr="00A32C38">
        <w:rPr>
          <w:rFonts w:cs="Calibri"/>
        </w:rPr>
        <w:t xml:space="preserve"> Institute of Technology</w:t>
      </w:r>
    </w:p>
    <w:p w14:paraId="67617077" w14:textId="3DF5F436" w:rsidR="516EB32E" w:rsidRPr="00A32C38" w:rsidRDefault="516EB32E" w:rsidP="516EB32E">
      <w:pPr>
        <w:ind w:right="-2160"/>
        <w:rPr>
          <w:rFonts w:cs="Calibri"/>
        </w:rPr>
      </w:pPr>
    </w:p>
    <w:p w14:paraId="2F67BFDD" w14:textId="362CF907" w:rsidR="043311DE" w:rsidRPr="00A32C38" w:rsidRDefault="043311DE" w:rsidP="00BB4375">
      <w:pPr>
        <w:spacing w:line="259" w:lineRule="auto"/>
        <w:ind w:right="-2160"/>
        <w:rPr>
          <w:rFonts w:cs="Calibri"/>
        </w:rPr>
      </w:pPr>
      <w:r w:rsidRPr="00A32C38">
        <w:rPr>
          <w:rFonts w:cs="Calibri"/>
        </w:rPr>
        <w:t>Margaret Johnson</w:t>
      </w:r>
    </w:p>
    <w:p w14:paraId="64140020" w14:textId="4E45B033" w:rsidR="043311DE" w:rsidRPr="00A32C38" w:rsidRDefault="696891EC" w:rsidP="516EB32E">
      <w:pPr>
        <w:spacing w:line="259" w:lineRule="auto"/>
        <w:ind w:right="-2160"/>
        <w:rPr>
          <w:rFonts w:cs="Calibri"/>
        </w:rPr>
      </w:pPr>
      <w:r w:rsidRPr="00A32C38">
        <w:rPr>
          <w:rFonts w:cs="Calibri"/>
        </w:rPr>
        <w:t>SBG</w:t>
      </w:r>
      <w:r w:rsidR="5FF7F3A4" w:rsidRPr="00A32C38">
        <w:rPr>
          <w:rFonts w:cs="Calibri"/>
        </w:rPr>
        <w:t xml:space="preserve"> Science Team</w:t>
      </w:r>
    </w:p>
    <w:p w14:paraId="64C95507" w14:textId="77777777" w:rsidR="043311DE" w:rsidRPr="00A32C38" w:rsidRDefault="043311DE" w:rsidP="516EB32E">
      <w:pPr>
        <w:ind w:right="-2160"/>
        <w:rPr>
          <w:rFonts w:cs="Calibri"/>
        </w:rPr>
      </w:pPr>
      <w:r w:rsidRPr="00A32C38">
        <w:rPr>
          <w:rFonts w:cs="Calibri"/>
        </w:rPr>
        <w:t>Jet Propulsion Laboratory</w:t>
      </w:r>
    </w:p>
    <w:p w14:paraId="234E0F1D" w14:textId="26DCAFEE" w:rsidR="00907622" w:rsidRPr="00A32C38" w:rsidRDefault="043311DE" w:rsidP="516EB32E">
      <w:pPr>
        <w:ind w:right="-2160"/>
        <w:rPr>
          <w:rFonts w:cs="Calibri"/>
        </w:rPr>
      </w:pPr>
      <w:r w:rsidRPr="00A32C38">
        <w:rPr>
          <w:rFonts w:cs="Calibri"/>
        </w:rPr>
        <w:t>California Institute of Technology</w:t>
      </w:r>
    </w:p>
    <w:p w14:paraId="476D8DE9" w14:textId="127FFD05" w:rsidR="6A704E27" w:rsidRPr="00A32C38" w:rsidRDefault="6A704E27" w:rsidP="6A704E27">
      <w:pPr>
        <w:ind w:right="-2160"/>
        <w:rPr>
          <w:rFonts w:cs="Calibri"/>
        </w:rPr>
      </w:pPr>
    </w:p>
    <w:p w14:paraId="4286F009" w14:textId="3F6FA972" w:rsidR="00DD34C0" w:rsidRPr="00A32C38" w:rsidRDefault="00907622" w:rsidP="6A704E27">
      <w:pPr>
        <w:rPr>
          <w:rFonts w:cs="Calibri"/>
        </w:rPr>
      </w:pPr>
      <w:r w:rsidRPr="00A32C38">
        <w:rPr>
          <w:rFonts w:cs="Calibri"/>
        </w:rPr>
        <w:t>Claire Villanueva-Weeks</w:t>
      </w:r>
    </w:p>
    <w:p w14:paraId="658EB747" w14:textId="01A23BD2" w:rsidR="00907622" w:rsidRPr="00A32C38" w:rsidRDefault="00907622" w:rsidP="001C75DE">
      <w:pPr>
        <w:ind w:right="-2160"/>
        <w:rPr>
          <w:rFonts w:cs="Calibri"/>
        </w:rPr>
      </w:pPr>
      <w:r w:rsidRPr="00A32C38">
        <w:rPr>
          <w:rFonts w:cs="Calibri"/>
        </w:rPr>
        <w:t>SBG Science Team</w:t>
      </w:r>
    </w:p>
    <w:p w14:paraId="1D6A0D27" w14:textId="2F10A027" w:rsidR="00907622" w:rsidRPr="00A32C38" w:rsidRDefault="00907622" w:rsidP="001C75DE">
      <w:pPr>
        <w:ind w:right="-2160"/>
        <w:rPr>
          <w:rFonts w:cs="Calibri"/>
        </w:rPr>
      </w:pPr>
      <w:r w:rsidRPr="00A32C38">
        <w:rPr>
          <w:rFonts w:cs="Calibri"/>
        </w:rPr>
        <w:lastRenderedPageBreak/>
        <w:t>Jet Propulsion Laboratory</w:t>
      </w:r>
    </w:p>
    <w:p w14:paraId="4D9A54A1" w14:textId="2D3B98D4" w:rsidR="00907622" w:rsidRPr="00A32C38" w:rsidRDefault="00907622" w:rsidP="001C75DE">
      <w:pPr>
        <w:ind w:right="-2160"/>
        <w:rPr>
          <w:rFonts w:cs="Calibri"/>
        </w:rPr>
      </w:pPr>
      <w:r w:rsidRPr="00A32C38">
        <w:rPr>
          <w:rFonts w:cs="Calibri"/>
        </w:rPr>
        <w:t>California Institute of Technology</w:t>
      </w:r>
    </w:p>
    <w:p w14:paraId="4DB36BA6" w14:textId="77777777" w:rsidR="001C75DE" w:rsidRPr="00A32C38" w:rsidRDefault="001C75DE" w:rsidP="001C75DE">
      <w:pPr>
        <w:ind w:right="-2160"/>
        <w:rPr>
          <w:rFonts w:cs="Calibri"/>
          <w:i/>
        </w:rPr>
      </w:pPr>
    </w:p>
    <w:p w14:paraId="7735AC19" w14:textId="5C06FDB9" w:rsidR="001C75DE" w:rsidRPr="00A32C38" w:rsidRDefault="001C75DE" w:rsidP="516EB32E">
      <w:pPr>
        <w:ind w:right="-2160"/>
        <w:rPr>
          <w:rFonts w:cs="Calibri"/>
          <w:i/>
          <w:sz w:val="22"/>
          <w:szCs w:val="22"/>
        </w:rPr>
      </w:pPr>
      <w:r w:rsidRPr="00A32C38">
        <w:rPr>
          <w:rFonts w:cs="Calibri"/>
          <w:i/>
          <w:sz w:val="22"/>
          <w:szCs w:val="22"/>
        </w:rPr>
        <w:t xml:space="preserve">© </w:t>
      </w:r>
      <w:r w:rsidR="00EF2BD8" w:rsidRPr="00A32C38">
        <w:rPr>
          <w:rFonts w:cs="Calibri"/>
          <w:i/>
          <w:sz w:val="22"/>
          <w:szCs w:val="22"/>
        </w:rPr>
        <w:t xml:space="preserve">2024 </w:t>
      </w:r>
      <w:r w:rsidRPr="00A32C38">
        <w:rPr>
          <w:rFonts w:cs="Calibri"/>
          <w:i/>
          <w:sz w:val="22"/>
          <w:szCs w:val="22"/>
        </w:rPr>
        <w:t>California Institute of Technology. Government sponsorship acknowledged.</w:t>
      </w:r>
    </w:p>
    <w:p w14:paraId="2894F14D" w14:textId="77777777" w:rsidR="001C75DE" w:rsidRPr="00A32C38" w:rsidRDefault="001C75DE" w:rsidP="001C75DE">
      <w:pPr>
        <w:ind w:right="-2160"/>
        <w:rPr>
          <w:rFonts w:cs="Calibri"/>
        </w:rPr>
      </w:pPr>
    </w:p>
    <w:p w14:paraId="74F9D66F" w14:textId="77777777" w:rsidR="001C75DE" w:rsidRPr="00A32C38" w:rsidRDefault="001C75DE" w:rsidP="001C75DE">
      <w:pPr>
        <w:ind w:right="-2160"/>
        <w:rPr>
          <w:rFonts w:cs="Calibri"/>
        </w:rPr>
      </w:pPr>
    </w:p>
    <w:p w14:paraId="2FA45AC2" w14:textId="77777777" w:rsidR="001C75DE" w:rsidRPr="00A32C38" w:rsidRDefault="001C75DE" w:rsidP="001C75DE">
      <w:pPr>
        <w:ind w:right="-2160"/>
        <w:rPr>
          <w:rFonts w:cs="Calibri"/>
        </w:rPr>
      </w:pPr>
      <w:r w:rsidRPr="00A32C38">
        <w:rPr>
          <w:rFonts w:cs="Calibri"/>
        </w:rPr>
        <w:t xml:space="preserve">National Aeronautics and </w:t>
      </w:r>
    </w:p>
    <w:p w14:paraId="4F3A96D2" w14:textId="77777777" w:rsidR="001C75DE" w:rsidRPr="00A32C38" w:rsidRDefault="001C75DE" w:rsidP="001C75DE">
      <w:pPr>
        <w:ind w:right="-2160"/>
        <w:rPr>
          <w:rFonts w:cs="Calibri"/>
        </w:rPr>
      </w:pPr>
      <w:r w:rsidRPr="00A32C38">
        <w:rPr>
          <w:rFonts w:cs="Calibri"/>
          <w:noProof/>
        </w:rPr>
        <w:drawing>
          <wp:anchor distT="0" distB="0" distL="114300" distR="114300" simplePos="0" relativeHeight="251658240" behindDoc="0" locked="0" layoutInCell="0" allowOverlap="1" wp14:anchorId="1AF6BCF8" wp14:editId="06BC37A9">
            <wp:simplePos x="0" y="0"/>
            <wp:positionH relativeFrom="column">
              <wp:posOffset>-9525</wp:posOffset>
            </wp:positionH>
            <wp:positionV relativeFrom="paragraph">
              <wp:posOffset>169545</wp:posOffset>
            </wp:positionV>
            <wp:extent cx="1066800" cy="381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0668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C38">
        <w:rPr>
          <w:rFonts w:cs="Calibri"/>
        </w:rPr>
        <w:t>Space Administration</w:t>
      </w:r>
    </w:p>
    <w:p w14:paraId="15B8E808" w14:textId="77777777" w:rsidR="001C75DE" w:rsidRPr="00A32C38" w:rsidRDefault="001C75DE" w:rsidP="001C75DE">
      <w:pPr>
        <w:ind w:right="-2160"/>
        <w:rPr>
          <w:rFonts w:cs="Calibri"/>
        </w:rPr>
      </w:pPr>
    </w:p>
    <w:p w14:paraId="71AA4A67" w14:textId="77777777" w:rsidR="001C75DE" w:rsidRPr="00A32C38" w:rsidRDefault="001C75DE" w:rsidP="001C75DE">
      <w:pPr>
        <w:rPr>
          <w:rFonts w:cs="Calibri"/>
          <w:color w:val="FF0000"/>
        </w:rPr>
      </w:pPr>
    </w:p>
    <w:p w14:paraId="2CF546E8" w14:textId="77777777" w:rsidR="001C75DE" w:rsidRPr="00A32C38" w:rsidRDefault="001C75DE" w:rsidP="001C75DE">
      <w:pPr>
        <w:rPr>
          <w:rFonts w:cs="Calibri"/>
        </w:rPr>
      </w:pPr>
      <w:r w:rsidRPr="00A32C38">
        <w:rPr>
          <w:rFonts w:cs="Calibri"/>
        </w:rPr>
        <w:t>Jet Propulsion Laboratory</w:t>
      </w:r>
    </w:p>
    <w:p w14:paraId="58AE04ED" w14:textId="77777777" w:rsidR="001C75DE" w:rsidRPr="00A32C38" w:rsidRDefault="001C75DE" w:rsidP="001C75DE">
      <w:pPr>
        <w:rPr>
          <w:rFonts w:cs="Calibri"/>
        </w:rPr>
      </w:pPr>
      <w:r w:rsidRPr="00A32C38">
        <w:rPr>
          <w:rFonts w:cs="Calibri"/>
        </w:rPr>
        <w:t>4800 Oak Grove Drive</w:t>
      </w:r>
    </w:p>
    <w:p w14:paraId="26FFDF5A" w14:textId="77777777" w:rsidR="001C75DE" w:rsidRPr="00A32C38" w:rsidRDefault="001C75DE" w:rsidP="001C75DE">
      <w:pPr>
        <w:ind w:right="-2160"/>
        <w:rPr>
          <w:rFonts w:cs="Calibri"/>
        </w:rPr>
      </w:pPr>
      <w:r w:rsidRPr="00A32C38">
        <w:rPr>
          <w:rFonts w:cs="Calibri"/>
        </w:rPr>
        <w:t>Pasadena, California 91109-8099</w:t>
      </w:r>
    </w:p>
    <w:p w14:paraId="41283EB6" w14:textId="77777777" w:rsidR="001C75DE" w:rsidRPr="00A32C38" w:rsidRDefault="001C75DE" w:rsidP="001C75DE">
      <w:pPr>
        <w:ind w:right="-2160"/>
        <w:rPr>
          <w:rFonts w:cs="Calibri"/>
        </w:rPr>
        <w:sectPr w:rsidR="001C75DE" w:rsidRPr="00A32C38" w:rsidSect="00C46106">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sectPr>
      </w:pPr>
      <w:r w:rsidRPr="00A32C38">
        <w:rPr>
          <w:rFonts w:cs="Calibri"/>
        </w:rPr>
        <w:t>California Institute of Technology</w:t>
      </w:r>
    </w:p>
    <w:p w14:paraId="3FFA9CBE" w14:textId="77777777" w:rsidR="00B81281" w:rsidRPr="00827863" w:rsidRDefault="00B81281" w:rsidP="008D6574">
      <w:pPr>
        <w:spacing w:before="3400" w:line="360" w:lineRule="auto"/>
        <w:rPr>
          <w:rFonts w:cs="Calibri"/>
          <w:sz w:val="22"/>
        </w:rPr>
      </w:pPr>
      <w:r w:rsidRPr="00827863">
        <w:rPr>
          <w:rFonts w:cs="Calibri"/>
          <w:sz w:val="22"/>
        </w:rPr>
        <w:lastRenderedPageBreak/>
        <w:t>This rese</w:t>
      </w:r>
      <w:r w:rsidR="001C75DE" w:rsidRPr="00827863">
        <w:rPr>
          <w:rFonts w:cs="Calibri"/>
          <w:sz w:val="22"/>
        </w:rPr>
        <w:t xml:space="preserve">arch was carried out at the Jet </w:t>
      </w:r>
      <w:r w:rsidRPr="00827863">
        <w:rPr>
          <w:rFonts w:cs="Calibri"/>
          <w:sz w:val="22"/>
        </w:rPr>
        <w:t>Propulsion Laboratory, California Institute of Technology, under a contract with the National Aeronautics and Space Administration.</w:t>
      </w:r>
    </w:p>
    <w:p w14:paraId="0C5BE996" w14:textId="77777777" w:rsidR="00B81281" w:rsidRPr="00827863" w:rsidRDefault="00B81281" w:rsidP="008D6574">
      <w:pPr>
        <w:spacing w:line="360" w:lineRule="auto"/>
        <w:ind w:right="1890"/>
        <w:rPr>
          <w:rFonts w:cs="Calibri"/>
          <w:sz w:val="22"/>
        </w:rPr>
      </w:pPr>
    </w:p>
    <w:p w14:paraId="3D1CDAB0" w14:textId="77777777" w:rsidR="00B81281" w:rsidRPr="00827863" w:rsidRDefault="00B81281" w:rsidP="008D6574">
      <w:pPr>
        <w:spacing w:line="360" w:lineRule="auto"/>
        <w:rPr>
          <w:rFonts w:cs="Calibri"/>
          <w:sz w:val="22"/>
        </w:rPr>
      </w:pPr>
      <w:r w:rsidRPr="00827863">
        <w:rPr>
          <w:rFonts w:cs="Calibri"/>
          <w:sz w:val="22"/>
        </w:rPr>
        <w:t>Reference herein to any specific commercial product, process, or service by trade name, trademark, manufacturer, or otherwise, does not constitute or imply its endorsement by the United States Government or the Jet Propulsion Laboratory, California Institute of Technology.</w:t>
      </w:r>
    </w:p>
    <w:p w14:paraId="16FE5873" w14:textId="77777777" w:rsidR="00B81281" w:rsidRPr="00827863" w:rsidRDefault="00B81281" w:rsidP="008D6574">
      <w:pPr>
        <w:spacing w:line="360" w:lineRule="auto"/>
        <w:ind w:right="1890"/>
        <w:rPr>
          <w:rFonts w:cs="Calibri"/>
          <w:sz w:val="22"/>
        </w:rPr>
      </w:pPr>
    </w:p>
    <w:p w14:paraId="3693E455" w14:textId="59C13615" w:rsidR="00B81281" w:rsidRPr="00827863" w:rsidRDefault="00B81281" w:rsidP="516EB32E">
      <w:pPr>
        <w:spacing w:line="360" w:lineRule="auto"/>
        <w:ind w:right="1710"/>
        <w:rPr>
          <w:rFonts w:cs="Calibri"/>
          <w:sz w:val="22"/>
          <w:szCs w:val="22"/>
        </w:rPr>
      </w:pPr>
      <w:r w:rsidRPr="00827863">
        <w:rPr>
          <w:rFonts w:cs="Calibri"/>
          <w:sz w:val="22"/>
          <w:szCs w:val="22"/>
        </w:rPr>
        <w:t xml:space="preserve">© </w:t>
      </w:r>
      <w:r w:rsidR="008D32E4" w:rsidRPr="00827863">
        <w:rPr>
          <w:rFonts w:cs="Calibri"/>
          <w:sz w:val="22"/>
          <w:szCs w:val="22"/>
        </w:rPr>
        <w:t>2024</w:t>
      </w:r>
      <w:r w:rsidRPr="00827863">
        <w:rPr>
          <w:rFonts w:cs="Calibri"/>
          <w:sz w:val="22"/>
          <w:szCs w:val="22"/>
        </w:rPr>
        <w:t>. California Institute of Technology. Government sponsorship acknowledged.</w:t>
      </w:r>
    </w:p>
    <w:p w14:paraId="62AB5F54" w14:textId="77777777" w:rsidR="000C48A2" w:rsidRDefault="000C48A2" w:rsidP="008D6574">
      <w:pPr>
        <w:spacing w:line="480" w:lineRule="auto"/>
      </w:pPr>
    </w:p>
    <w:p w14:paraId="6374FA2C" w14:textId="77777777" w:rsidR="001C75DE" w:rsidRDefault="001C75DE" w:rsidP="008D6574">
      <w:pPr>
        <w:spacing w:line="480" w:lineRule="auto"/>
      </w:pPr>
    </w:p>
    <w:p w14:paraId="19AE4FF7" w14:textId="77777777" w:rsidR="00B81281" w:rsidRDefault="00B81281" w:rsidP="008D6574">
      <w:pPr>
        <w:spacing w:line="480" w:lineRule="auto"/>
      </w:pPr>
    </w:p>
    <w:p w14:paraId="4F3E725F" w14:textId="77777777" w:rsidR="00B81281" w:rsidRDefault="00B81281" w:rsidP="008D6574">
      <w:pPr>
        <w:spacing w:line="480" w:lineRule="auto"/>
      </w:pPr>
    </w:p>
    <w:p w14:paraId="29B696D5" w14:textId="77777777" w:rsidR="00E512A4" w:rsidRDefault="00E512A4" w:rsidP="008D6574">
      <w:pPr>
        <w:spacing w:line="480" w:lineRule="auto"/>
      </w:pPr>
    </w:p>
    <w:p w14:paraId="5CC52791" w14:textId="77777777" w:rsidR="00E512A4" w:rsidRDefault="00E512A4" w:rsidP="008D6574">
      <w:pPr>
        <w:spacing w:line="480" w:lineRule="auto"/>
      </w:pPr>
    </w:p>
    <w:p w14:paraId="128BDCBD" w14:textId="77777777" w:rsidR="00E512A4" w:rsidRDefault="00E512A4" w:rsidP="008D6574">
      <w:pPr>
        <w:spacing w:line="480" w:lineRule="auto"/>
      </w:pPr>
    </w:p>
    <w:p w14:paraId="1AA00A31" w14:textId="77777777" w:rsidR="00B81281" w:rsidRPr="00C03BEA" w:rsidRDefault="00B81281" w:rsidP="00E512A4">
      <w:pPr>
        <w:rPr>
          <w:u w:val="single"/>
        </w:rPr>
      </w:pPr>
      <w:r w:rsidRPr="00C03BEA">
        <w:rPr>
          <w:u w:val="single"/>
        </w:rPr>
        <w:t>Note:</w:t>
      </w:r>
    </w:p>
    <w:p w14:paraId="08B3B0E0" w14:textId="7037738F" w:rsidR="00B81281" w:rsidRDefault="4FB59BBD" w:rsidP="00E512A4">
      <w:r>
        <w:t xml:space="preserve">The users' guide is </w:t>
      </w:r>
      <w:r w:rsidR="435461BE">
        <w:t>designed</w:t>
      </w:r>
      <w:r>
        <w:t xml:space="preserve"> to be a living </w:t>
      </w:r>
      <w:r w:rsidR="435461BE">
        <w:t xml:space="preserve">document that describes the </w:t>
      </w:r>
      <w:r w:rsidR="5147C74F">
        <w:t>SBG</w:t>
      </w:r>
      <w:r w:rsidR="435461BE">
        <w:t xml:space="preserve"> </w:t>
      </w:r>
      <w:r w:rsidR="00B420A0">
        <w:t>data</w:t>
      </w:r>
      <w:r w:rsidR="435461BE">
        <w:t xml:space="preserve"> product</w:t>
      </w:r>
      <w:r w:rsidR="5A92C355">
        <w:t>s</w:t>
      </w:r>
      <w:r>
        <w:t xml:space="preserve">. The document describes the current state of the art and is revised as progress is made in the development and assessment of the </w:t>
      </w:r>
      <w:r w:rsidR="007A3124">
        <w:t>SBG data</w:t>
      </w:r>
      <w:r>
        <w:t xml:space="preserve"> product</w:t>
      </w:r>
      <w:r w:rsidR="5A92C355">
        <w:t>s</w:t>
      </w:r>
      <w:r>
        <w:t xml:space="preserve">. The primary purpose of the document is </w:t>
      </w:r>
      <w:r w:rsidR="40883022">
        <w:t xml:space="preserve">to present an overview of the </w:t>
      </w:r>
      <w:r w:rsidR="5147C74F">
        <w:t>SBG</w:t>
      </w:r>
      <w:r w:rsidR="435461BE">
        <w:t xml:space="preserve"> </w:t>
      </w:r>
      <w:r>
        <w:t>data product</w:t>
      </w:r>
      <w:r w:rsidR="5A92C355">
        <w:t>s</w:t>
      </w:r>
      <w:r>
        <w:t xml:space="preserve"> to </w:t>
      </w:r>
      <w:r w:rsidR="435461BE">
        <w:t>the potential user. For more detailed information on the physical basis and algorithm</w:t>
      </w:r>
      <w:r w:rsidR="5A92C355">
        <w:t>s</w:t>
      </w:r>
      <w:r w:rsidR="760DA76F">
        <w:t xml:space="preserve"> used to produce these products</w:t>
      </w:r>
      <w:r w:rsidR="007E5418">
        <w:t>,</w:t>
      </w:r>
      <w:r w:rsidR="435461BE">
        <w:t xml:space="preserve"> please see the</w:t>
      </w:r>
      <w:r>
        <w:t xml:space="preserve"> Algorithm The</w:t>
      </w:r>
      <w:r w:rsidR="435461BE">
        <w:t>oretical Basis Document (ATBD).</w:t>
      </w:r>
    </w:p>
    <w:p w14:paraId="70954841" w14:textId="77777777" w:rsidR="00E512A4" w:rsidRDefault="00E512A4" w:rsidP="00E512A4"/>
    <w:p w14:paraId="2A01DF60" w14:textId="77777777" w:rsidR="00E512A4" w:rsidRDefault="00E512A4" w:rsidP="00E512A4"/>
    <w:p w14:paraId="24E31FCC" w14:textId="77777777" w:rsidR="009F0816" w:rsidRDefault="009F0816" w:rsidP="008D6574">
      <w:pPr>
        <w:spacing w:line="480" w:lineRule="auto"/>
      </w:pPr>
    </w:p>
    <w:p w14:paraId="3847983F" w14:textId="77777777" w:rsidR="00B81281" w:rsidRPr="00827863" w:rsidRDefault="00B81281" w:rsidP="008D6574">
      <w:pPr>
        <w:rPr>
          <w:rFonts w:cs="Calibri"/>
          <w:b/>
          <w:sz w:val="32"/>
        </w:rPr>
      </w:pPr>
      <w:r w:rsidRPr="00827863">
        <w:rPr>
          <w:rFonts w:cs="Calibri"/>
          <w:b/>
          <w:sz w:val="32"/>
        </w:rPr>
        <w:t>Change History Log</w:t>
      </w:r>
    </w:p>
    <w:p w14:paraId="2DA87923" w14:textId="77777777" w:rsidR="00B81281" w:rsidRPr="00827863" w:rsidRDefault="00B81281" w:rsidP="008D6574">
      <w:pPr>
        <w:ind w:right="1710"/>
        <w:rPr>
          <w:rFonts w:cs="Calibri"/>
          <w:u w:val="single"/>
        </w:rPr>
      </w:pPr>
    </w:p>
    <w:tbl>
      <w:tblPr>
        <w:tblStyle w:val="TableGrid"/>
        <w:tblW w:w="5000" w:type="pct"/>
        <w:tblBorders>
          <w:top w:val="double" w:sz="6" w:space="0" w:color="000000" w:themeColor="text1"/>
          <w:left w:val="double" w:sz="6" w:space="0" w:color="000000" w:themeColor="text1"/>
          <w:bottom w:val="double" w:sz="6" w:space="0" w:color="000000" w:themeColor="text1"/>
          <w:right w:val="double" w:sz="6" w:space="0" w:color="000000" w:themeColor="text1"/>
          <w:insideH w:val="double" w:sz="6" w:space="0" w:color="000000" w:themeColor="text1"/>
          <w:insideV w:val="double" w:sz="6" w:space="0" w:color="000000" w:themeColor="text1"/>
        </w:tblBorders>
        <w:tblLayout w:type="fixed"/>
        <w:tblLook w:val="04A0" w:firstRow="1" w:lastRow="0" w:firstColumn="1" w:lastColumn="0" w:noHBand="0" w:noVBand="1"/>
      </w:tblPr>
      <w:tblGrid>
        <w:gridCol w:w="1330"/>
        <w:gridCol w:w="2014"/>
        <w:gridCol w:w="2483"/>
        <w:gridCol w:w="3487"/>
      </w:tblGrid>
      <w:tr w:rsidR="00B81281" w:rsidRPr="00827863" w14:paraId="43A81F2D" w14:textId="77777777" w:rsidTr="516EB32E">
        <w:trPr>
          <w:trHeight w:val="485"/>
        </w:trPr>
        <w:tc>
          <w:tcPr>
            <w:tcW w:w="714" w:type="pct"/>
          </w:tcPr>
          <w:p w14:paraId="333BFBCC" w14:textId="77777777" w:rsidR="00B81281" w:rsidRPr="00827863" w:rsidRDefault="00B81281" w:rsidP="008D6574">
            <w:pPr>
              <w:tabs>
                <w:tab w:val="left" w:pos="-90"/>
              </w:tabs>
              <w:ind w:right="-6858"/>
              <w:rPr>
                <w:rFonts w:cs="Calibri"/>
                <w:b/>
                <w:sz w:val="22"/>
              </w:rPr>
            </w:pPr>
            <w:r w:rsidRPr="00827863">
              <w:rPr>
                <w:rFonts w:cs="Calibri"/>
                <w:b/>
                <w:sz w:val="22"/>
              </w:rPr>
              <w:t>Revision</w:t>
            </w:r>
          </w:p>
        </w:tc>
        <w:tc>
          <w:tcPr>
            <w:tcW w:w="1081" w:type="pct"/>
          </w:tcPr>
          <w:p w14:paraId="1F3790E9" w14:textId="77777777" w:rsidR="00B81281" w:rsidRPr="00827863" w:rsidRDefault="00B81281" w:rsidP="008D6574">
            <w:pPr>
              <w:ind w:right="-4248"/>
              <w:rPr>
                <w:rFonts w:cs="Calibri"/>
                <w:b/>
                <w:sz w:val="22"/>
              </w:rPr>
            </w:pPr>
            <w:r w:rsidRPr="00827863">
              <w:rPr>
                <w:rFonts w:cs="Calibri"/>
                <w:b/>
                <w:sz w:val="22"/>
              </w:rPr>
              <w:t>Effective Date</w:t>
            </w:r>
          </w:p>
        </w:tc>
        <w:tc>
          <w:tcPr>
            <w:tcW w:w="1333" w:type="pct"/>
          </w:tcPr>
          <w:p w14:paraId="31BEFF48" w14:textId="77777777" w:rsidR="00B81281" w:rsidRPr="00827863" w:rsidRDefault="00B81281" w:rsidP="008D6574">
            <w:pPr>
              <w:tabs>
                <w:tab w:val="left" w:pos="3996"/>
              </w:tabs>
              <w:ind w:right="-126"/>
              <w:rPr>
                <w:rFonts w:cs="Calibri"/>
                <w:b/>
                <w:sz w:val="22"/>
              </w:rPr>
            </w:pPr>
            <w:r w:rsidRPr="00827863">
              <w:rPr>
                <w:rFonts w:cs="Calibri"/>
                <w:b/>
                <w:sz w:val="22"/>
              </w:rPr>
              <w:t>Prepared by</w:t>
            </w:r>
          </w:p>
        </w:tc>
        <w:tc>
          <w:tcPr>
            <w:tcW w:w="1872" w:type="pct"/>
          </w:tcPr>
          <w:p w14:paraId="07542F52" w14:textId="77777777" w:rsidR="00B81281" w:rsidRPr="00827863" w:rsidRDefault="00B81281" w:rsidP="008D6574">
            <w:pPr>
              <w:tabs>
                <w:tab w:val="left" w:pos="3996"/>
              </w:tabs>
              <w:ind w:right="-126"/>
              <w:rPr>
                <w:rFonts w:cs="Calibri"/>
                <w:b/>
                <w:sz w:val="22"/>
              </w:rPr>
            </w:pPr>
            <w:r w:rsidRPr="00827863">
              <w:rPr>
                <w:rFonts w:cs="Calibri"/>
                <w:b/>
                <w:sz w:val="22"/>
              </w:rPr>
              <w:t>Description of Changes</w:t>
            </w:r>
          </w:p>
        </w:tc>
      </w:tr>
      <w:tr w:rsidR="00B81281" w:rsidRPr="00827863" w14:paraId="059AF658" w14:textId="77777777" w:rsidTr="516EB32E">
        <w:tc>
          <w:tcPr>
            <w:tcW w:w="714" w:type="pct"/>
          </w:tcPr>
          <w:p w14:paraId="23C0D8A4" w14:textId="77777777" w:rsidR="00B81281" w:rsidRPr="00827863" w:rsidRDefault="00C46939" w:rsidP="008D6574">
            <w:pPr>
              <w:ind w:right="-2591"/>
              <w:rPr>
                <w:rFonts w:cs="Calibri"/>
                <w:sz w:val="22"/>
              </w:rPr>
            </w:pPr>
            <w:r w:rsidRPr="00827863">
              <w:rPr>
                <w:rFonts w:cs="Calibri"/>
                <w:sz w:val="22"/>
              </w:rPr>
              <w:t>Draft</w:t>
            </w:r>
          </w:p>
        </w:tc>
        <w:tc>
          <w:tcPr>
            <w:tcW w:w="1081" w:type="pct"/>
          </w:tcPr>
          <w:p w14:paraId="3843D682" w14:textId="4EF64070" w:rsidR="00B81281" w:rsidRPr="00827863" w:rsidRDefault="00C9561D" w:rsidP="008D6574">
            <w:pPr>
              <w:ind w:right="-108"/>
              <w:rPr>
                <w:rFonts w:cs="Calibri"/>
                <w:sz w:val="22"/>
              </w:rPr>
            </w:pPr>
            <w:r w:rsidRPr="00827863">
              <w:rPr>
                <w:rFonts w:cs="Calibri"/>
                <w:sz w:val="22"/>
              </w:rPr>
              <w:t>8</w:t>
            </w:r>
            <w:r w:rsidR="00C7028F" w:rsidRPr="00827863">
              <w:rPr>
                <w:rFonts w:cs="Calibri"/>
                <w:sz w:val="22"/>
              </w:rPr>
              <w:t>/</w:t>
            </w:r>
            <w:r w:rsidR="005670FE" w:rsidRPr="00827863">
              <w:rPr>
                <w:rFonts w:cs="Calibri"/>
                <w:sz w:val="22"/>
              </w:rPr>
              <w:t>24</w:t>
            </w:r>
            <w:r w:rsidR="00B81281" w:rsidRPr="00827863">
              <w:rPr>
                <w:rFonts w:cs="Calibri"/>
                <w:sz w:val="22"/>
              </w:rPr>
              <w:t>/20</w:t>
            </w:r>
            <w:r w:rsidR="00C7028F" w:rsidRPr="00827863">
              <w:rPr>
                <w:rFonts w:cs="Calibri"/>
                <w:sz w:val="22"/>
              </w:rPr>
              <w:t>2</w:t>
            </w:r>
            <w:r w:rsidRPr="00827863">
              <w:rPr>
                <w:rFonts w:cs="Calibri"/>
                <w:sz w:val="22"/>
              </w:rPr>
              <w:t>2</w:t>
            </w:r>
          </w:p>
        </w:tc>
        <w:tc>
          <w:tcPr>
            <w:tcW w:w="1333" w:type="pct"/>
          </w:tcPr>
          <w:p w14:paraId="1D890548" w14:textId="6CF181AA" w:rsidR="00B81281" w:rsidRPr="00827863" w:rsidRDefault="00C9561D" w:rsidP="008D6574">
            <w:pPr>
              <w:rPr>
                <w:rFonts w:cs="Calibri"/>
                <w:sz w:val="22"/>
              </w:rPr>
            </w:pPr>
            <w:r w:rsidRPr="00827863">
              <w:rPr>
                <w:rFonts w:cs="Calibri"/>
                <w:sz w:val="22"/>
              </w:rPr>
              <w:t>Gregory Halverson</w:t>
            </w:r>
            <w:r w:rsidR="003E5176" w:rsidRPr="00827863">
              <w:rPr>
                <w:rFonts w:cs="Calibri"/>
                <w:sz w:val="22"/>
              </w:rPr>
              <w:t xml:space="preserve">, Kerry </w:t>
            </w:r>
            <w:proofErr w:type="spellStart"/>
            <w:r w:rsidR="003E5176" w:rsidRPr="00827863">
              <w:rPr>
                <w:rFonts w:cs="Calibri"/>
                <w:sz w:val="22"/>
              </w:rPr>
              <w:t>Cawse</w:t>
            </w:r>
            <w:proofErr w:type="spellEnd"/>
            <w:r w:rsidR="003E5176" w:rsidRPr="00827863">
              <w:rPr>
                <w:rFonts w:cs="Calibri"/>
                <w:sz w:val="22"/>
              </w:rPr>
              <w:t>-Nicholson</w:t>
            </w:r>
          </w:p>
        </w:tc>
        <w:tc>
          <w:tcPr>
            <w:tcW w:w="1872" w:type="pct"/>
          </w:tcPr>
          <w:p w14:paraId="2C9C5CA5" w14:textId="77777777" w:rsidR="00B81281" w:rsidRPr="00827863" w:rsidRDefault="00B81281" w:rsidP="00C46939">
            <w:pPr>
              <w:rPr>
                <w:rFonts w:cs="Calibri"/>
                <w:sz w:val="22"/>
              </w:rPr>
            </w:pPr>
            <w:r w:rsidRPr="00827863">
              <w:rPr>
                <w:rFonts w:cs="Calibri"/>
                <w:sz w:val="22"/>
              </w:rPr>
              <w:t xml:space="preserve">User Guide </w:t>
            </w:r>
            <w:r w:rsidR="00C46939" w:rsidRPr="00827863">
              <w:rPr>
                <w:rFonts w:cs="Calibri"/>
                <w:sz w:val="22"/>
              </w:rPr>
              <w:t>first draft</w:t>
            </w:r>
          </w:p>
        </w:tc>
      </w:tr>
      <w:tr w:rsidR="008A6B6F" w:rsidRPr="00827863" w14:paraId="614CB2F3" w14:textId="77777777" w:rsidTr="516EB32E">
        <w:tc>
          <w:tcPr>
            <w:tcW w:w="714" w:type="pct"/>
          </w:tcPr>
          <w:p w14:paraId="24E93DA0" w14:textId="6B4D564F" w:rsidR="008A6B6F" w:rsidRPr="00827863" w:rsidRDefault="5D551364" w:rsidP="66AEBED4">
            <w:pPr>
              <w:ind w:right="-2591"/>
              <w:rPr>
                <w:rFonts w:cs="Calibri"/>
                <w:sz w:val="22"/>
                <w:szCs w:val="22"/>
              </w:rPr>
            </w:pPr>
            <w:r w:rsidRPr="00827863">
              <w:rPr>
                <w:rFonts w:cs="Calibri"/>
                <w:sz w:val="22"/>
                <w:szCs w:val="22"/>
              </w:rPr>
              <w:t>Draft</w:t>
            </w:r>
          </w:p>
        </w:tc>
        <w:tc>
          <w:tcPr>
            <w:tcW w:w="1081" w:type="pct"/>
          </w:tcPr>
          <w:p w14:paraId="22EDEAAF" w14:textId="38A59619" w:rsidR="008A6B6F" w:rsidRPr="00827863" w:rsidRDefault="5D551364" w:rsidP="66AEBED4">
            <w:pPr>
              <w:ind w:right="-108"/>
              <w:rPr>
                <w:rFonts w:cs="Calibri"/>
                <w:sz w:val="22"/>
                <w:szCs w:val="22"/>
              </w:rPr>
            </w:pPr>
            <w:r w:rsidRPr="00827863">
              <w:rPr>
                <w:rFonts w:cs="Calibri"/>
                <w:sz w:val="22"/>
                <w:szCs w:val="22"/>
              </w:rPr>
              <w:t>12/15/2022</w:t>
            </w:r>
          </w:p>
        </w:tc>
        <w:tc>
          <w:tcPr>
            <w:tcW w:w="1333" w:type="pct"/>
          </w:tcPr>
          <w:p w14:paraId="1C5100F6" w14:textId="1B8D41AD" w:rsidR="008A6B6F" w:rsidRPr="00827863" w:rsidRDefault="5D551364" w:rsidP="66AEBED4">
            <w:pPr>
              <w:rPr>
                <w:rFonts w:cs="Calibri"/>
                <w:sz w:val="22"/>
                <w:szCs w:val="22"/>
              </w:rPr>
            </w:pPr>
            <w:r w:rsidRPr="00827863">
              <w:rPr>
                <w:rFonts w:cs="Calibri"/>
                <w:sz w:val="22"/>
                <w:szCs w:val="22"/>
              </w:rPr>
              <w:t xml:space="preserve">Margaret Johnson, Kerry </w:t>
            </w:r>
            <w:proofErr w:type="spellStart"/>
            <w:r w:rsidRPr="00827863">
              <w:rPr>
                <w:rFonts w:cs="Calibri"/>
                <w:sz w:val="22"/>
                <w:szCs w:val="22"/>
              </w:rPr>
              <w:t>Cawse</w:t>
            </w:r>
            <w:proofErr w:type="spellEnd"/>
            <w:r w:rsidRPr="00827863">
              <w:rPr>
                <w:rFonts w:cs="Calibri"/>
                <w:sz w:val="22"/>
                <w:szCs w:val="22"/>
              </w:rPr>
              <w:t>-Nicholson</w:t>
            </w:r>
          </w:p>
        </w:tc>
        <w:tc>
          <w:tcPr>
            <w:tcW w:w="1872" w:type="pct"/>
          </w:tcPr>
          <w:p w14:paraId="6A9E987C" w14:textId="35C75EFF" w:rsidR="008A6B6F" w:rsidRPr="00827863" w:rsidRDefault="5D551364" w:rsidP="66AEBED4">
            <w:pPr>
              <w:rPr>
                <w:rFonts w:cs="Calibri"/>
                <w:sz w:val="22"/>
                <w:szCs w:val="22"/>
              </w:rPr>
            </w:pPr>
            <w:r w:rsidRPr="00827863">
              <w:rPr>
                <w:rFonts w:cs="Calibri"/>
                <w:sz w:val="22"/>
                <w:szCs w:val="22"/>
              </w:rPr>
              <w:t>STARS Description</w:t>
            </w:r>
          </w:p>
        </w:tc>
      </w:tr>
      <w:tr w:rsidR="00D84B66" w:rsidRPr="00827863" w14:paraId="557B3D18" w14:textId="77777777" w:rsidTr="516EB32E">
        <w:tc>
          <w:tcPr>
            <w:tcW w:w="714" w:type="pct"/>
          </w:tcPr>
          <w:p w14:paraId="5679EF50" w14:textId="2F8D978D" w:rsidR="00D84B66" w:rsidRPr="00827863" w:rsidRDefault="4FF271BE" w:rsidP="66AEBED4">
            <w:pPr>
              <w:ind w:right="-2591"/>
              <w:rPr>
                <w:rFonts w:cs="Calibri"/>
                <w:sz w:val="22"/>
                <w:szCs w:val="22"/>
              </w:rPr>
            </w:pPr>
            <w:r w:rsidRPr="00827863">
              <w:rPr>
                <w:rFonts w:cs="Calibri"/>
                <w:sz w:val="22"/>
                <w:szCs w:val="22"/>
              </w:rPr>
              <w:t>Draft</w:t>
            </w:r>
          </w:p>
        </w:tc>
        <w:tc>
          <w:tcPr>
            <w:tcW w:w="1081" w:type="pct"/>
          </w:tcPr>
          <w:p w14:paraId="1EDEC481" w14:textId="24079A83" w:rsidR="00D84B66" w:rsidRPr="00827863" w:rsidRDefault="4FF271BE" w:rsidP="66AEBED4">
            <w:pPr>
              <w:ind w:right="-108"/>
              <w:rPr>
                <w:rFonts w:cs="Calibri"/>
                <w:sz w:val="22"/>
                <w:szCs w:val="22"/>
              </w:rPr>
            </w:pPr>
            <w:r w:rsidRPr="00827863">
              <w:rPr>
                <w:rFonts w:cs="Calibri"/>
                <w:sz w:val="22"/>
                <w:szCs w:val="22"/>
              </w:rPr>
              <w:t>12/15/2022</w:t>
            </w:r>
          </w:p>
        </w:tc>
        <w:tc>
          <w:tcPr>
            <w:tcW w:w="1333" w:type="pct"/>
          </w:tcPr>
          <w:p w14:paraId="632546AD" w14:textId="64B1E36A" w:rsidR="00D84B66" w:rsidRPr="00827863" w:rsidRDefault="4FF271BE" w:rsidP="66AEBED4">
            <w:pPr>
              <w:rPr>
                <w:rFonts w:cs="Calibri"/>
                <w:sz w:val="22"/>
                <w:szCs w:val="22"/>
              </w:rPr>
            </w:pPr>
            <w:r w:rsidRPr="00827863">
              <w:rPr>
                <w:rFonts w:cs="Calibri"/>
                <w:sz w:val="22"/>
                <w:szCs w:val="22"/>
              </w:rPr>
              <w:t>Gregory Halverson</w:t>
            </w:r>
          </w:p>
        </w:tc>
        <w:tc>
          <w:tcPr>
            <w:tcW w:w="1872" w:type="pct"/>
          </w:tcPr>
          <w:p w14:paraId="2815556F" w14:textId="44688BA1" w:rsidR="00D84B66" w:rsidRPr="00827863" w:rsidRDefault="4FF271BE" w:rsidP="66AEBED4">
            <w:pPr>
              <w:rPr>
                <w:rFonts w:cs="Calibri"/>
                <w:sz w:val="22"/>
                <w:szCs w:val="22"/>
              </w:rPr>
            </w:pPr>
            <w:r w:rsidRPr="00827863">
              <w:rPr>
                <w:rFonts w:cs="Calibri"/>
                <w:sz w:val="22"/>
                <w:szCs w:val="22"/>
              </w:rPr>
              <w:t>L1C Processing</w:t>
            </w:r>
          </w:p>
        </w:tc>
      </w:tr>
      <w:tr w:rsidR="516EB32E" w:rsidRPr="00827863" w14:paraId="402012EB" w14:textId="77777777" w:rsidTr="516EB32E">
        <w:tc>
          <w:tcPr>
            <w:tcW w:w="1330" w:type="dxa"/>
          </w:tcPr>
          <w:p w14:paraId="611C7CEC" w14:textId="43F20054" w:rsidR="1F9AF42F" w:rsidRPr="00827863" w:rsidRDefault="1F9AF42F" w:rsidP="516EB32E">
            <w:pPr>
              <w:rPr>
                <w:rFonts w:cs="Calibri"/>
                <w:sz w:val="22"/>
                <w:szCs w:val="22"/>
              </w:rPr>
            </w:pPr>
            <w:r w:rsidRPr="00827863">
              <w:rPr>
                <w:rFonts w:cs="Calibri"/>
                <w:sz w:val="22"/>
                <w:szCs w:val="22"/>
              </w:rPr>
              <w:t>Draft</w:t>
            </w:r>
          </w:p>
        </w:tc>
        <w:tc>
          <w:tcPr>
            <w:tcW w:w="2014" w:type="dxa"/>
          </w:tcPr>
          <w:p w14:paraId="6D9C6A41" w14:textId="349F8F84" w:rsidR="1F9AF42F" w:rsidRPr="00827863" w:rsidRDefault="1F9AF42F" w:rsidP="516EB32E">
            <w:pPr>
              <w:rPr>
                <w:rFonts w:cs="Calibri"/>
                <w:sz w:val="22"/>
                <w:szCs w:val="22"/>
              </w:rPr>
            </w:pPr>
            <w:r w:rsidRPr="00827863">
              <w:rPr>
                <w:rFonts w:cs="Calibri"/>
                <w:sz w:val="22"/>
                <w:szCs w:val="22"/>
              </w:rPr>
              <w:t>01/12/2023</w:t>
            </w:r>
          </w:p>
        </w:tc>
        <w:tc>
          <w:tcPr>
            <w:tcW w:w="2483" w:type="dxa"/>
          </w:tcPr>
          <w:p w14:paraId="292FFCEE" w14:textId="17383A4A" w:rsidR="1F9AF42F" w:rsidRPr="00827863" w:rsidRDefault="1F9AF42F" w:rsidP="516EB32E">
            <w:pPr>
              <w:rPr>
                <w:rFonts w:cs="Calibri"/>
                <w:sz w:val="22"/>
                <w:szCs w:val="22"/>
              </w:rPr>
            </w:pPr>
            <w:r w:rsidRPr="00827863">
              <w:rPr>
                <w:rFonts w:cs="Calibri"/>
                <w:sz w:val="22"/>
                <w:szCs w:val="22"/>
              </w:rPr>
              <w:t>Gregory Halverson</w:t>
            </w:r>
          </w:p>
        </w:tc>
        <w:tc>
          <w:tcPr>
            <w:tcW w:w="3487" w:type="dxa"/>
          </w:tcPr>
          <w:p w14:paraId="5D5774E3" w14:textId="2693C43A" w:rsidR="1F9AF42F" w:rsidRPr="00827863" w:rsidRDefault="1F9AF42F" w:rsidP="516EB32E">
            <w:pPr>
              <w:rPr>
                <w:rFonts w:cs="Calibri"/>
                <w:sz w:val="22"/>
                <w:szCs w:val="22"/>
              </w:rPr>
            </w:pPr>
            <w:r w:rsidRPr="00827863">
              <w:rPr>
                <w:rFonts w:cs="Calibri"/>
                <w:sz w:val="22"/>
                <w:szCs w:val="22"/>
              </w:rPr>
              <w:t>Editing for URS submission</w:t>
            </w:r>
          </w:p>
        </w:tc>
      </w:tr>
      <w:tr w:rsidR="00782C59" w:rsidRPr="00827863" w14:paraId="77A87DCB" w14:textId="77777777" w:rsidTr="516EB32E">
        <w:tc>
          <w:tcPr>
            <w:tcW w:w="1330" w:type="dxa"/>
          </w:tcPr>
          <w:p w14:paraId="24C753E8" w14:textId="73073991" w:rsidR="00782C59" w:rsidRPr="00827863" w:rsidRDefault="00782C59" w:rsidP="516EB32E">
            <w:pPr>
              <w:rPr>
                <w:rFonts w:cs="Calibri"/>
                <w:sz w:val="22"/>
                <w:szCs w:val="22"/>
              </w:rPr>
            </w:pPr>
            <w:r w:rsidRPr="00827863">
              <w:rPr>
                <w:rFonts w:cs="Calibri"/>
                <w:sz w:val="22"/>
                <w:szCs w:val="22"/>
              </w:rPr>
              <w:t>Draft</w:t>
            </w:r>
          </w:p>
        </w:tc>
        <w:tc>
          <w:tcPr>
            <w:tcW w:w="2014" w:type="dxa"/>
          </w:tcPr>
          <w:p w14:paraId="0DEABF6E" w14:textId="0A94FEAB" w:rsidR="00782C59" w:rsidRPr="00827863" w:rsidRDefault="00782C59" w:rsidP="516EB32E">
            <w:pPr>
              <w:rPr>
                <w:rFonts w:cs="Calibri"/>
                <w:sz w:val="22"/>
                <w:szCs w:val="22"/>
              </w:rPr>
            </w:pPr>
            <w:r w:rsidRPr="00827863">
              <w:rPr>
                <w:rFonts w:cs="Calibri"/>
                <w:sz w:val="22"/>
                <w:szCs w:val="22"/>
              </w:rPr>
              <w:t>11/07/2023</w:t>
            </w:r>
          </w:p>
        </w:tc>
        <w:tc>
          <w:tcPr>
            <w:tcW w:w="2483" w:type="dxa"/>
          </w:tcPr>
          <w:p w14:paraId="01BE91C4" w14:textId="3201BC6D" w:rsidR="00782C59" w:rsidRPr="00827863" w:rsidRDefault="00782C59" w:rsidP="516EB32E">
            <w:pPr>
              <w:rPr>
                <w:rFonts w:cs="Calibri"/>
                <w:sz w:val="22"/>
                <w:szCs w:val="22"/>
              </w:rPr>
            </w:pPr>
            <w:r w:rsidRPr="00827863">
              <w:rPr>
                <w:rFonts w:cs="Calibri"/>
                <w:sz w:val="22"/>
                <w:szCs w:val="22"/>
              </w:rPr>
              <w:t>Claire Villa</w:t>
            </w:r>
            <w:r w:rsidR="00F55AC1" w:rsidRPr="00827863">
              <w:rPr>
                <w:rFonts w:cs="Calibri"/>
                <w:sz w:val="22"/>
                <w:szCs w:val="22"/>
              </w:rPr>
              <w:t>n</w:t>
            </w:r>
            <w:r w:rsidRPr="00827863">
              <w:rPr>
                <w:rFonts w:cs="Calibri"/>
                <w:sz w:val="22"/>
                <w:szCs w:val="22"/>
              </w:rPr>
              <w:t>ueva-Weeks</w:t>
            </w:r>
          </w:p>
        </w:tc>
        <w:tc>
          <w:tcPr>
            <w:tcW w:w="3487" w:type="dxa"/>
          </w:tcPr>
          <w:p w14:paraId="06EAC587" w14:textId="64F9ED17" w:rsidR="00782C59" w:rsidRPr="00827863" w:rsidRDefault="00782C59" w:rsidP="516EB32E">
            <w:pPr>
              <w:rPr>
                <w:rFonts w:cs="Calibri"/>
                <w:sz w:val="22"/>
                <w:szCs w:val="22"/>
              </w:rPr>
            </w:pPr>
            <w:r w:rsidRPr="00827863">
              <w:rPr>
                <w:rFonts w:cs="Calibri"/>
                <w:sz w:val="22"/>
                <w:szCs w:val="22"/>
              </w:rPr>
              <w:t xml:space="preserve">Fixed resolution, added logo </w:t>
            </w:r>
          </w:p>
        </w:tc>
      </w:tr>
      <w:tr w:rsidR="00F55AC1" w:rsidRPr="00827863" w14:paraId="7DE75DA8" w14:textId="77777777" w:rsidTr="516EB32E">
        <w:tc>
          <w:tcPr>
            <w:tcW w:w="1330" w:type="dxa"/>
          </w:tcPr>
          <w:p w14:paraId="090120D8" w14:textId="2DD0123B" w:rsidR="00F55AC1" w:rsidRPr="00827863" w:rsidRDefault="00F55AC1" w:rsidP="516EB32E">
            <w:pPr>
              <w:rPr>
                <w:rFonts w:cs="Calibri"/>
                <w:sz w:val="22"/>
                <w:szCs w:val="22"/>
              </w:rPr>
            </w:pPr>
            <w:r w:rsidRPr="00827863">
              <w:rPr>
                <w:rFonts w:cs="Calibri"/>
                <w:sz w:val="22"/>
                <w:szCs w:val="22"/>
              </w:rPr>
              <w:t>Draft</w:t>
            </w:r>
          </w:p>
        </w:tc>
        <w:tc>
          <w:tcPr>
            <w:tcW w:w="2014" w:type="dxa"/>
          </w:tcPr>
          <w:p w14:paraId="0B55A343" w14:textId="7F1FEFC0" w:rsidR="00F55AC1" w:rsidRPr="00827863" w:rsidRDefault="00F55AC1" w:rsidP="516EB32E">
            <w:pPr>
              <w:rPr>
                <w:rFonts w:cs="Calibri"/>
                <w:sz w:val="22"/>
                <w:szCs w:val="22"/>
              </w:rPr>
            </w:pPr>
            <w:r w:rsidRPr="00827863">
              <w:rPr>
                <w:rFonts w:cs="Calibri"/>
                <w:sz w:val="22"/>
                <w:szCs w:val="22"/>
              </w:rPr>
              <w:t>02/27/2024</w:t>
            </w:r>
          </w:p>
        </w:tc>
        <w:tc>
          <w:tcPr>
            <w:tcW w:w="2483" w:type="dxa"/>
          </w:tcPr>
          <w:p w14:paraId="6F64FBEE" w14:textId="68953771" w:rsidR="00F55AC1" w:rsidRPr="00827863" w:rsidRDefault="00F55AC1" w:rsidP="516EB32E">
            <w:pPr>
              <w:rPr>
                <w:rFonts w:cs="Calibri"/>
                <w:sz w:val="22"/>
                <w:szCs w:val="22"/>
              </w:rPr>
            </w:pPr>
            <w:r w:rsidRPr="00827863">
              <w:rPr>
                <w:rFonts w:cs="Calibri"/>
                <w:sz w:val="22"/>
                <w:szCs w:val="22"/>
              </w:rPr>
              <w:t>Claire Villanueva-Weeks, Gregory Halverson</w:t>
            </w:r>
          </w:p>
        </w:tc>
        <w:tc>
          <w:tcPr>
            <w:tcW w:w="3487" w:type="dxa"/>
          </w:tcPr>
          <w:p w14:paraId="1021DB51" w14:textId="0A0EC149" w:rsidR="00F55AC1" w:rsidRPr="00827863" w:rsidRDefault="00F55AC1" w:rsidP="516EB32E">
            <w:pPr>
              <w:rPr>
                <w:rFonts w:cs="Calibri"/>
                <w:sz w:val="22"/>
                <w:szCs w:val="22"/>
              </w:rPr>
            </w:pPr>
            <w:r w:rsidRPr="00827863">
              <w:rPr>
                <w:rFonts w:cs="Calibri"/>
                <w:sz w:val="22"/>
                <w:szCs w:val="22"/>
              </w:rPr>
              <w:t>Removed L1</w:t>
            </w:r>
            <w:r w:rsidR="00AF1BFC" w:rsidRPr="00827863">
              <w:rPr>
                <w:rFonts w:cs="Calibri"/>
                <w:sz w:val="22"/>
                <w:szCs w:val="22"/>
              </w:rPr>
              <w:t xml:space="preserve">CT/L1CG, L2T/L2G LSTE, </w:t>
            </w:r>
            <w:r w:rsidR="00E7205C" w:rsidRPr="00827863">
              <w:rPr>
                <w:rFonts w:cs="Calibri"/>
                <w:sz w:val="22"/>
                <w:szCs w:val="22"/>
              </w:rPr>
              <w:t>L3G, L4G products</w:t>
            </w:r>
            <w:r w:rsidR="00CB3F32" w:rsidRPr="00827863">
              <w:rPr>
                <w:rFonts w:cs="Calibri"/>
                <w:sz w:val="22"/>
                <w:szCs w:val="22"/>
              </w:rPr>
              <w:t>; added product metadata table</w:t>
            </w:r>
          </w:p>
        </w:tc>
      </w:tr>
      <w:tr w:rsidR="0086698C" w:rsidRPr="00827863" w14:paraId="4BD5E8B4" w14:textId="77777777" w:rsidTr="516EB32E">
        <w:tc>
          <w:tcPr>
            <w:tcW w:w="1330" w:type="dxa"/>
          </w:tcPr>
          <w:p w14:paraId="60A82812" w14:textId="030FC045" w:rsidR="0086698C" w:rsidRPr="00827863" w:rsidRDefault="0086698C" w:rsidP="516EB32E">
            <w:pPr>
              <w:rPr>
                <w:rFonts w:cs="Calibri"/>
                <w:sz w:val="22"/>
                <w:szCs w:val="22"/>
              </w:rPr>
            </w:pPr>
            <w:r w:rsidRPr="00827863">
              <w:rPr>
                <w:rFonts w:cs="Calibri"/>
                <w:sz w:val="22"/>
                <w:szCs w:val="22"/>
              </w:rPr>
              <w:t>Draft</w:t>
            </w:r>
          </w:p>
        </w:tc>
        <w:tc>
          <w:tcPr>
            <w:tcW w:w="2014" w:type="dxa"/>
          </w:tcPr>
          <w:p w14:paraId="2E161A00" w14:textId="0D6452DF" w:rsidR="0086698C" w:rsidRPr="00827863" w:rsidRDefault="004F25AC" w:rsidP="516EB32E">
            <w:pPr>
              <w:rPr>
                <w:rFonts w:cs="Calibri"/>
                <w:sz w:val="22"/>
                <w:szCs w:val="22"/>
              </w:rPr>
            </w:pPr>
            <w:r w:rsidRPr="00827863">
              <w:rPr>
                <w:rFonts w:cs="Calibri"/>
                <w:sz w:val="22"/>
                <w:szCs w:val="22"/>
              </w:rPr>
              <w:t>04/23/2024</w:t>
            </w:r>
          </w:p>
        </w:tc>
        <w:tc>
          <w:tcPr>
            <w:tcW w:w="2483" w:type="dxa"/>
          </w:tcPr>
          <w:p w14:paraId="20F03537" w14:textId="168BAA9C" w:rsidR="0086698C" w:rsidRPr="00827863" w:rsidRDefault="004F25AC" w:rsidP="516EB32E">
            <w:pPr>
              <w:rPr>
                <w:rFonts w:cs="Calibri"/>
                <w:sz w:val="22"/>
                <w:szCs w:val="22"/>
              </w:rPr>
            </w:pPr>
            <w:r w:rsidRPr="00827863">
              <w:rPr>
                <w:rFonts w:cs="Calibri"/>
                <w:sz w:val="22"/>
                <w:szCs w:val="22"/>
              </w:rPr>
              <w:t>Claire Villanueva-Weeks, Gregory Halverson</w:t>
            </w:r>
          </w:p>
        </w:tc>
        <w:tc>
          <w:tcPr>
            <w:tcW w:w="3487" w:type="dxa"/>
          </w:tcPr>
          <w:p w14:paraId="3A362FD6" w14:textId="1140F92A" w:rsidR="0086698C" w:rsidRPr="00827863" w:rsidRDefault="004F25AC" w:rsidP="516EB32E">
            <w:pPr>
              <w:rPr>
                <w:rFonts w:cs="Calibri"/>
                <w:sz w:val="22"/>
                <w:szCs w:val="22"/>
              </w:rPr>
            </w:pPr>
            <w:r w:rsidRPr="00827863">
              <w:rPr>
                <w:rFonts w:cs="Calibri"/>
                <w:sz w:val="22"/>
                <w:szCs w:val="22"/>
              </w:rPr>
              <w:t xml:space="preserve">Expanding </w:t>
            </w:r>
            <w:r w:rsidR="000E3DEB" w:rsidRPr="00827863">
              <w:rPr>
                <w:rFonts w:cs="Calibri"/>
                <w:sz w:val="22"/>
                <w:szCs w:val="22"/>
              </w:rPr>
              <w:t>product layer tables</w:t>
            </w:r>
          </w:p>
        </w:tc>
      </w:tr>
      <w:tr w:rsidR="007C41B6" w:rsidRPr="00827863" w14:paraId="5E7E52BF" w14:textId="77777777" w:rsidTr="516EB32E">
        <w:tc>
          <w:tcPr>
            <w:tcW w:w="1330" w:type="dxa"/>
          </w:tcPr>
          <w:p w14:paraId="0696405F" w14:textId="1702BD74" w:rsidR="007C41B6" w:rsidRPr="00827863" w:rsidRDefault="007C41B6" w:rsidP="516EB32E">
            <w:pPr>
              <w:rPr>
                <w:rFonts w:cs="Calibri"/>
                <w:sz w:val="22"/>
                <w:szCs w:val="22"/>
              </w:rPr>
            </w:pPr>
            <w:r w:rsidRPr="00827863">
              <w:rPr>
                <w:rFonts w:cs="Calibri"/>
                <w:sz w:val="22"/>
                <w:szCs w:val="22"/>
              </w:rPr>
              <w:t>Draft</w:t>
            </w:r>
          </w:p>
        </w:tc>
        <w:tc>
          <w:tcPr>
            <w:tcW w:w="2014" w:type="dxa"/>
          </w:tcPr>
          <w:p w14:paraId="4D30359B" w14:textId="10AE25FA" w:rsidR="007C41B6" w:rsidRPr="00827863" w:rsidRDefault="007C41B6" w:rsidP="516EB32E">
            <w:pPr>
              <w:rPr>
                <w:rFonts w:cs="Calibri"/>
                <w:sz w:val="22"/>
                <w:szCs w:val="22"/>
              </w:rPr>
            </w:pPr>
            <w:r w:rsidRPr="00827863">
              <w:rPr>
                <w:rFonts w:cs="Calibri"/>
                <w:sz w:val="22"/>
                <w:szCs w:val="22"/>
              </w:rPr>
              <w:t>06/11/2024</w:t>
            </w:r>
          </w:p>
        </w:tc>
        <w:tc>
          <w:tcPr>
            <w:tcW w:w="2483" w:type="dxa"/>
          </w:tcPr>
          <w:p w14:paraId="4D8564E2" w14:textId="0592B188" w:rsidR="007C41B6" w:rsidRPr="00827863" w:rsidRDefault="007C41B6" w:rsidP="516EB32E">
            <w:pPr>
              <w:rPr>
                <w:rFonts w:cs="Calibri"/>
                <w:sz w:val="22"/>
                <w:szCs w:val="22"/>
              </w:rPr>
            </w:pPr>
            <w:r w:rsidRPr="00827863">
              <w:rPr>
                <w:rFonts w:cs="Calibri"/>
                <w:sz w:val="22"/>
                <w:szCs w:val="22"/>
              </w:rPr>
              <w:t>Gregory Halverson</w:t>
            </w:r>
          </w:p>
        </w:tc>
        <w:tc>
          <w:tcPr>
            <w:tcW w:w="3487" w:type="dxa"/>
          </w:tcPr>
          <w:p w14:paraId="117C0952" w14:textId="70546025" w:rsidR="007C41B6" w:rsidRPr="00827863" w:rsidRDefault="007C41B6" w:rsidP="516EB32E">
            <w:pPr>
              <w:rPr>
                <w:rFonts w:cs="Calibri"/>
                <w:sz w:val="22"/>
                <w:szCs w:val="22"/>
              </w:rPr>
            </w:pPr>
            <w:r w:rsidRPr="00827863">
              <w:rPr>
                <w:rFonts w:cs="Calibri"/>
                <w:sz w:val="22"/>
                <w:szCs w:val="22"/>
              </w:rPr>
              <w:t>Auxiliary data product bundle</w:t>
            </w:r>
          </w:p>
        </w:tc>
      </w:tr>
    </w:tbl>
    <w:p w14:paraId="73E39D47" w14:textId="77777777" w:rsidR="00B81281" w:rsidRPr="00827863" w:rsidRDefault="00B81281" w:rsidP="008D6574">
      <w:pPr>
        <w:spacing w:line="480" w:lineRule="auto"/>
        <w:rPr>
          <w:rFonts w:cs="Calibri"/>
        </w:rPr>
      </w:pPr>
    </w:p>
    <w:p w14:paraId="7E15ABA5" w14:textId="77777777" w:rsidR="00582AEE" w:rsidRPr="00827863" w:rsidRDefault="00582AEE">
      <w:pPr>
        <w:rPr>
          <w:rFonts w:cs="Calibri"/>
        </w:rPr>
      </w:pPr>
      <w:bookmarkStart w:id="0" w:name="_Toc415559601"/>
      <w:r w:rsidRPr="00827863">
        <w:rPr>
          <w:rFonts w:cs="Calibri"/>
        </w:rPr>
        <w:br w:type="page"/>
      </w:r>
    </w:p>
    <w:p w14:paraId="2066C6B7" w14:textId="77777777" w:rsidR="00EF52B3" w:rsidRDefault="00EF52B3" w:rsidP="008D6574"/>
    <w:p w14:paraId="21E21201" w14:textId="77777777" w:rsidR="00B81281" w:rsidRPr="00512400" w:rsidRDefault="00B81281" w:rsidP="008D6574">
      <w:pPr>
        <w:rPr>
          <w:rFonts w:cs="Calibri"/>
          <w:b/>
          <w:sz w:val="32"/>
        </w:rPr>
      </w:pPr>
      <w:r w:rsidRPr="00512400">
        <w:rPr>
          <w:rFonts w:cs="Calibri"/>
          <w:b/>
          <w:sz w:val="32"/>
        </w:rPr>
        <w:t>Contacts</w:t>
      </w:r>
      <w:bookmarkEnd w:id="0"/>
    </w:p>
    <w:p w14:paraId="78D97AB0" w14:textId="77777777" w:rsidR="00B81281" w:rsidRPr="00512400" w:rsidRDefault="00B81281" w:rsidP="008D6574">
      <w:pPr>
        <w:pStyle w:val="StyleFirstline05"/>
        <w:ind w:firstLine="0"/>
        <w:jc w:val="left"/>
        <w:rPr>
          <w:rFonts w:eastAsia="Times" w:cs="Calibri"/>
        </w:rPr>
      </w:pPr>
    </w:p>
    <w:p w14:paraId="4A44B955" w14:textId="77777777" w:rsidR="00B81281" w:rsidRPr="00512400" w:rsidRDefault="00B81281" w:rsidP="008D6574">
      <w:pPr>
        <w:pStyle w:val="StyleFirstline05"/>
        <w:ind w:firstLine="0"/>
        <w:jc w:val="left"/>
        <w:rPr>
          <w:rFonts w:cs="Calibri"/>
        </w:rPr>
      </w:pPr>
      <w:r w:rsidRPr="00512400">
        <w:rPr>
          <w:rFonts w:cs="Calibri"/>
        </w:rPr>
        <w:t xml:space="preserve">Readers seeking additional information about this </w:t>
      </w:r>
      <w:r w:rsidR="00582AEE" w:rsidRPr="00512400">
        <w:rPr>
          <w:rFonts w:cs="Calibri"/>
        </w:rPr>
        <w:t>product</w:t>
      </w:r>
      <w:r w:rsidRPr="00512400">
        <w:rPr>
          <w:rFonts w:cs="Calibri"/>
        </w:rPr>
        <w:t xml:space="preserve"> may contact the following:</w:t>
      </w:r>
    </w:p>
    <w:p w14:paraId="4986D469" w14:textId="77777777" w:rsidR="00B81281" w:rsidRPr="00512400" w:rsidRDefault="00B81281" w:rsidP="008D6574">
      <w:pPr>
        <w:pStyle w:val="NewBullets"/>
        <w:numPr>
          <w:ilvl w:val="0"/>
          <w:numId w:val="0"/>
        </w:numPr>
        <w:ind w:left="-90" w:firstLine="810"/>
        <w:rPr>
          <w:rFonts w:cs="Calibri"/>
        </w:rPr>
      </w:pPr>
    </w:p>
    <w:p w14:paraId="5A30D4BD" w14:textId="7DC15161" w:rsidR="00961F0B" w:rsidRPr="00512400" w:rsidRDefault="00961F0B" w:rsidP="00C03D36">
      <w:pPr>
        <w:pStyle w:val="NewBullets"/>
        <w:numPr>
          <w:ilvl w:val="0"/>
          <w:numId w:val="11"/>
        </w:numPr>
        <w:spacing w:after="0"/>
        <w:rPr>
          <w:rFonts w:cs="Calibri"/>
        </w:rPr>
      </w:pPr>
      <w:r w:rsidRPr="00512400">
        <w:rPr>
          <w:rFonts w:cs="Calibri"/>
        </w:rPr>
        <w:t>Gregory Halverson</w:t>
      </w:r>
      <w:r w:rsidRPr="00512400">
        <w:rPr>
          <w:rFonts w:cs="Calibri"/>
        </w:rPr>
        <w:br/>
        <w:t>Jet Propulsion Laboratory</w:t>
      </w:r>
      <w:r w:rsidRPr="00512400">
        <w:rPr>
          <w:rFonts w:cs="Calibri"/>
        </w:rPr>
        <w:br/>
        <w:t>4800 Oak Grove Dr.</w:t>
      </w:r>
      <w:r w:rsidRPr="00512400">
        <w:rPr>
          <w:rFonts w:cs="Calibri"/>
        </w:rPr>
        <w:br/>
        <w:t>Pasadena, CA 91109</w:t>
      </w:r>
      <w:r w:rsidRPr="00512400">
        <w:rPr>
          <w:rFonts w:cs="Calibri"/>
        </w:rPr>
        <w:br/>
        <w:t xml:space="preserve">Email: </w:t>
      </w:r>
      <w:hyperlink r:id="rId20" w:history="1">
        <w:r w:rsidRPr="00117BB5">
          <w:rPr>
            <w:rStyle w:val="Hyperlink"/>
            <w:rFonts w:cs="Calibri"/>
          </w:rPr>
          <w:t>gregory.h.halverson@jpl.nasa.gov</w:t>
        </w:r>
      </w:hyperlink>
      <w:r w:rsidRPr="00512400">
        <w:rPr>
          <w:rFonts w:cs="Calibri"/>
        </w:rPr>
        <w:br/>
        <w:t>Office: (626) 660-6818</w:t>
      </w:r>
    </w:p>
    <w:p w14:paraId="17E10FC5" w14:textId="51022421" w:rsidR="00C7028F" w:rsidRPr="00512400" w:rsidRDefault="00C7028F" w:rsidP="00793227">
      <w:pPr>
        <w:pStyle w:val="NewBullets"/>
        <w:spacing w:after="0"/>
        <w:rPr>
          <w:rFonts w:cs="Calibri"/>
        </w:rPr>
      </w:pPr>
      <w:r w:rsidRPr="00512400">
        <w:rPr>
          <w:rFonts w:cs="Calibri"/>
        </w:rPr>
        <w:t xml:space="preserve">Kerry </w:t>
      </w:r>
      <w:proofErr w:type="spellStart"/>
      <w:r w:rsidRPr="00512400">
        <w:rPr>
          <w:rFonts w:cs="Calibri"/>
        </w:rPr>
        <w:t>Cawse</w:t>
      </w:r>
      <w:proofErr w:type="spellEnd"/>
      <w:r w:rsidRPr="00512400">
        <w:rPr>
          <w:rFonts w:cs="Calibri"/>
        </w:rPr>
        <w:t>-Nicholson</w:t>
      </w:r>
    </w:p>
    <w:p w14:paraId="0F92C225" w14:textId="1F45E98B" w:rsidR="00C7028F" w:rsidRPr="00512400" w:rsidRDefault="00C7028F" w:rsidP="00793227">
      <w:pPr>
        <w:pStyle w:val="NewBullets"/>
        <w:numPr>
          <w:ilvl w:val="0"/>
          <w:numId w:val="0"/>
        </w:numPr>
        <w:spacing w:after="0"/>
        <w:ind w:left="720"/>
        <w:rPr>
          <w:rFonts w:cs="Calibri"/>
        </w:rPr>
      </w:pPr>
      <w:r w:rsidRPr="00512400">
        <w:rPr>
          <w:rFonts w:cs="Calibri"/>
        </w:rPr>
        <w:t>MS 183-501</w:t>
      </w:r>
      <w:r w:rsidRPr="00512400">
        <w:rPr>
          <w:rFonts w:cs="Calibri"/>
        </w:rPr>
        <w:br/>
        <w:t>Jet Propulsion Laboratory</w:t>
      </w:r>
      <w:r w:rsidRPr="00512400">
        <w:rPr>
          <w:rFonts w:cs="Calibri"/>
        </w:rPr>
        <w:br/>
        <w:t>4800 Oak Grove Dr.</w:t>
      </w:r>
      <w:r w:rsidRPr="00512400">
        <w:rPr>
          <w:rFonts w:cs="Calibri"/>
        </w:rPr>
        <w:br/>
        <w:t>Pasadena, CA</w:t>
      </w:r>
      <w:r w:rsidR="00C84EAD" w:rsidRPr="00512400">
        <w:rPr>
          <w:rFonts w:cs="Calibri"/>
        </w:rPr>
        <w:t xml:space="preserve"> </w:t>
      </w:r>
      <w:r w:rsidRPr="00512400">
        <w:rPr>
          <w:rFonts w:cs="Calibri"/>
        </w:rPr>
        <w:t>91109</w:t>
      </w:r>
      <w:r w:rsidRPr="00512400">
        <w:rPr>
          <w:rFonts w:cs="Calibri"/>
        </w:rPr>
        <w:br/>
        <w:t xml:space="preserve">Email: </w:t>
      </w:r>
      <w:hyperlink r:id="rId21" w:history="1">
        <w:r w:rsidR="00117BB5" w:rsidRPr="00117BB5">
          <w:rPr>
            <w:rStyle w:val="Hyperlink"/>
            <w:rFonts w:cs="Calibri"/>
          </w:rPr>
          <w:t>k</w:t>
        </w:r>
        <w:r w:rsidRPr="00117BB5">
          <w:rPr>
            <w:rStyle w:val="Hyperlink"/>
            <w:rFonts w:cs="Calibri"/>
          </w:rPr>
          <w:t>erry-anne.cawse-nicholson@jpl.nasa.gov</w:t>
        </w:r>
      </w:hyperlink>
      <w:r w:rsidRPr="00512400">
        <w:rPr>
          <w:rFonts w:cs="Calibri"/>
        </w:rPr>
        <w:br/>
        <w:t>Office: (818) 354-1594</w:t>
      </w:r>
    </w:p>
    <w:p w14:paraId="2BC1CC63" w14:textId="76AAFE23" w:rsidR="41A1A42F" w:rsidRPr="00512400" w:rsidRDefault="41A1A42F" w:rsidP="516EB32E">
      <w:pPr>
        <w:pStyle w:val="NewBullets"/>
        <w:spacing w:after="0" w:line="259" w:lineRule="auto"/>
        <w:rPr>
          <w:rFonts w:cs="Calibri"/>
        </w:rPr>
      </w:pPr>
      <w:r w:rsidRPr="00512400">
        <w:rPr>
          <w:rFonts w:cs="Calibri"/>
        </w:rPr>
        <w:t>Margaret Johnson</w:t>
      </w:r>
      <w:r w:rsidRPr="00512400">
        <w:rPr>
          <w:rFonts w:cs="Calibri"/>
        </w:rPr>
        <w:br/>
        <w:t>Jet Propulsion Laboratory</w:t>
      </w:r>
      <w:r w:rsidRPr="00512400">
        <w:rPr>
          <w:rFonts w:cs="Calibri"/>
        </w:rPr>
        <w:br/>
        <w:t>4800 Oak Grove Dr.</w:t>
      </w:r>
      <w:r w:rsidRPr="00512400">
        <w:rPr>
          <w:rFonts w:cs="Calibri"/>
        </w:rPr>
        <w:br/>
        <w:t>Pasadena, CA 91109</w:t>
      </w:r>
      <w:r w:rsidRPr="00512400">
        <w:rPr>
          <w:rFonts w:cs="Calibri"/>
        </w:rPr>
        <w:br/>
        <w:t xml:space="preserve">Email: </w:t>
      </w:r>
      <w:hyperlink r:id="rId22" w:history="1">
        <w:r w:rsidR="0A0DA125" w:rsidRPr="00117BB5">
          <w:rPr>
            <w:rStyle w:val="Hyperlink"/>
            <w:rFonts w:cs="Calibri"/>
          </w:rPr>
          <w:t>maggie.johnson@jpl.nasa.gov</w:t>
        </w:r>
      </w:hyperlink>
      <w:r w:rsidR="0A0DA125" w:rsidRPr="00512400">
        <w:rPr>
          <w:rFonts w:cs="Calibri"/>
        </w:rPr>
        <w:t xml:space="preserve"> </w:t>
      </w:r>
    </w:p>
    <w:p w14:paraId="5A113435" w14:textId="330F17F6" w:rsidR="41A1A42F" w:rsidRPr="00512400" w:rsidRDefault="41A1A42F" w:rsidP="516EB32E">
      <w:pPr>
        <w:pStyle w:val="NewBullets"/>
        <w:numPr>
          <w:ilvl w:val="0"/>
          <w:numId w:val="0"/>
        </w:numPr>
        <w:spacing w:after="0" w:line="259" w:lineRule="auto"/>
        <w:ind w:firstLine="720"/>
        <w:rPr>
          <w:rFonts w:cs="Calibri"/>
        </w:rPr>
      </w:pPr>
      <w:r w:rsidRPr="00512400">
        <w:rPr>
          <w:rFonts w:cs="Calibri"/>
        </w:rPr>
        <w:t xml:space="preserve">Office: </w:t>
      </w:r>
      <w:r w:rsidR="39D16DC9" w:rsidRPr="00512400">
        <w:rPr>
          <w:rFonts w:cs="Calibri"/>
        </w:rPr>
        <w:t>(818) 354-8885</w:t>
      </w:r>
    </w:p>
    <w:p w14:paraId="4108BA6C" w14:textId="3C38F4A9" w:rsidR="00484E9B" w:rsidRPr="00512400" w:rsidRDefault="00484E9B" w:rsidP="00484E9B">
      <w:pPr>
        <w:pStyle w:val="NewBullets"/>
        <w:numPr>
          <w:ilvl w:val="0"/>
          <w:numId w:val="11"/>
        </w:numPr>
        <w:spacing w:after="0" w:line="259" w:lineRule="auto"/>
        <w:rPr>
          <w:rFonts w:cs="Calibri"/>
        </w:rPr>
      </w:pPr>
      <w:r w:rsidRPr="00512400">
        <w:rPr>
          <w:rFonts w:cs="Calibri"/>
        </w:rPr>
        <w:t>Claire Villanueva-Weeks</w:t>
      </w:r>
    </w:p>
    <w:p w14:paraId="23942A95" w14:textId="3C408836" w:rsidR="00484E9B" w:rsidRPr="00512400" w:rsidRDefault="00B21AD5" w:rsidP="00B21AD5">
      <w:pPr>
        <w:pStyle w:val="NewBullets"/>
        <w:numPr>
          <w:ilvl w:val="0"/>
          <w:numId w:val="0"/>
        </w:numPr>
        <w:spacing w:after="0" w:line="259" w:lineRule="auto"/>
        <w:ind w:left="720"/>
        <w:rPr>
          <w:rFonts w:cs="Calibri"/>
        </w:rPr>
      </w:pPr>
      <w:r w:rsidRPr="00512400">
        <w:rPr>
          <w:rFonts w:cs="Calibri"/>
        </w:rPr>
        <w:t>Jet Propulsion Laboratory</w:t>
      </w:r>
      <w:r w:rsidRPr="00512400">
        <w:rPr>
          <w:rFonts w:cs="Calibri"/>
        </w:rPr>
        <w:br/>
        <w:t>4800 Oak Grove Dr.</w:t>
      </w:r>
      <w:r w:rsidRPr="00512400">
        <w:rPr>
          <w:rFonts w:cs="Calibri"/>
        </w:rPr>
        <w:br/>
        <w:t>Pasadena, CA 91109</w:t>
      </w:r>
    </w:p>
    <w:p w14:paraId="699CDC30" w14:textId="431D1F04" w:rsidR="00FC208E" w:rsidRPr="00512400" w:rsidRDefault="00FC208E" w:rsidP="00B21AD5">
      <w:pPr>
        <w:pStyle w:val="NewBullets"/>
        <w:numPr>
          <w:ilvl w:val="0"/>
          <w:numId w:val="0"/>
        </w:numPr>
        <w:spacing w:after="0" w:line="259" w:lineRule="auto"/>
        <w:ind w:left="720"/>
        <w:rPr>
          <w:rFonts w:cs="Calibri"/>
        </w:rPr>
      </w:pPr>
      <w:r w:rsidRPr="00512400">
        <w:rPr>
          <w:rFonts w:cs="Calibri"/>
        </w:rPr>
        <w:t xml:space="preserve">Email: </w:t>
      </w:r>
      <w:hyperlink r:id="rId23" w:history="1">
        <w:r w:rsidRPr="00512400">
          <w:rPr>
            <w:rStyle w:val="Hyperlink"/>
            <w:rFonts w:cs="Calibri"/>
          </w:rPr>
          <w:t>claire.s.villanueva-weeks@jpl.nasa.gov</w:t>
        </w:r>
      </w:hyperlink>
    </w:p>
    <w:p w14:paraId="5B3AC56F" w14:textId="1AE82833" w:rsidR="00FC208E" w:rsidRPr="00512400" w:rsidRDefault="00FC208E" w:rsidP="00B21AD5">
      <w:pPr>
        <w:pStyle w:val="NewBullets"/>
        <w:numPr>
          <w:ilvl w:val="0"/>
          <w:numId w:val="0"/>
        </w:numPr>
        <w:spacing w:after="0" w:line="259" w:lineRule="auto"/>
        <w:ind w:left="720"/>
        <w:rPr>
          <w:rFonts w:cs="Calibri"/>
        </w:rPr>
      </w:pPr>
      <w:r w:rsidRPr="00512400">
        <w:rPr>
          <w:rFonts w:cs="Calibri"/>
        </w:rPr>
        <w:t>Office: (818) 354-</w:t>
      </w:r>
      <w:r w:rsidR="00BF14CF" w:rsidRPr="00512400">
        <w:rPr>
          <w:rFonts w:cs="Calibri"/>
        </w:rPr>
        <w:t>9268</w:t>
      </w:r>
    </w:p>
    <w:p w14:paraId="58859468" w14:textId="4DC0698D" w:rsidR="00B21AD5" w:rsidRPr="00512400" w:rsidRDefault="00B21AD5" w:rsidP="00EF39D3">
      <w:pPr>
        <w:pStyle w:val="NewBullets"/>
        <w:numPr>
          <w:ilvl w:val="0"/>
          <w:numId w:val="0"/>
        </w:numPr>
        <w:spacing w:after="0" w:line="259" w:lineRule="auto"/>
        <w:ind w:left="720"/>
        <w:rPr>
          <w:rFonts w:cs="Calibri"/>
        </w:rPr>
      </w:pPr>
    </w:p>
    <w:p w14:paraId="009A9112" w14:textId="66408248" w:rsidR="516EB32E" w:rsidRDefault="516EB32E" w:rsidP="516EB32E">
      <w:pPr>
        <w:pStyle w:val="NewBullets"/>
        <w:numPr>
          <w:ilvl w:val="0"/>
          <w:numId w:val="0"/>
        </w:numPr>
        <w:spacing w:after="0"/>
      </w:pPr>
    </w:p>
    <w:p w14:paraId="1C334DB8" w14:textId="7F8EB07E" w:rsidR="00582AEE" w:rsidRPr="00AE01B8" w:rsidRDefault="00582AEE" w:rsidP="516EB32E">
      <w:pPr>
        <w:pStyle w:val="NewBullets"/>
        <w:numPr>
          <w:ilvl w:val="0"/>
          <w:numId w:val="0"/>
        </w:numPr>
        <w:spacing w:after="0"/>
      </w:pPr>
    </w:p>
    <w:p w14:paraId="76C5A23C" w14:textId="55524BD3" w:rsidR="516EB32E" w:rsidRDefault="516EB32E">
      <w:r>
        <w:br w:type="page"/>
      </w:r>
    </w:p>
    <w:sdt>
      <w:sdtPr>
        <w:rPr>
          <w:rFonts w:ascii="Calibri" w:eastAsia="Times" w:hAnsi="Calibri" w:cs="Calibri"/>
          <w:b w:val="0"/>
          <w:bCs w:val="0"/>
          <w:color w:val="auto"/>
          <w:sz w:val="24"/>
          <w:szCs w:val="20"/>
        </w:rPr>
        <w:id w:val="87645993"/>
        <w:docPartObj>
          <w:docPartGallery w:val="Table of Contents"/>
          <w:docPartUnique/>
        </w:docPartObj>
      </w:sdtPr>
      <w:sdtEndPr>
        <w:rPr>
          <w:rFonts w:eastAsia="Times New Roman"/>
          <w:szCs w:val="24"/>
        </w:rPr>
      </w:sdtEndPr>
      <w:sdtContent>
        <w:p w14:paraId="77393EB8" w14:textId="77777777" w:rsidR="00B81281" w:rsidRPr="003701BD" w:rsidRDefault="00B81281" w:rsidP="00D80E4F">
          <w:pPr>
            <w:pStyle w:val="TOCHeading"/>
            <w:ind w:left="720"/>
            <w:rPr>
              <w:rFonts w:ascii="Calibri" w:hAnsi="Calibri" w:cs="Calibri"/>
            </w:rPr>
          </w:pPr>
          <w:r w:rsidRPr="003701BD">
            <w:rPr>
              <w:rFonts w:ascii="Calibri" w:hAnsi="Calibri" w:cs="Calibri"/>
            </w:rPr>
            <w:t>Contents</w:t>
          </w:r>
        </w:p>
        <w:bookmarkStart w:id="1" w:name="_Hlt169007902"/>
        <w:p w14:paraId="2C0E67AD" w14:textId="2685CBE9" w:rsidR="008B3A4F" w:rsidRDefault="009328DE">
          <w:pPr>
            <w:pStyle w:val="TOC1"/>
            <w:rPr>
              <w:rFonts w:asciiTheme="minorHAnsi" w:eastAsiaTheme="minorEastAsia" w:hAnsiTheme="minorHAnsi" w:cstheme="minorBidi"/>
              <w:b w:val="0"/>
              <w:noProof/>
              <w:kern w:val="2"/>
              <w14:ligatures w14:val="standardContextual"/>
            </w:rPr>
          </w:pPr>
          <w:r w:rsidRPr="003701BD">
            <w:rPr>
              <w:rFonts w:ascii="Calibri" w:hAnsi="Calibri" w:cs="Calibri"/>
            </w:rPr>
            <w:fldChar w:fldCharType="begin"/>
          </w:r>
          <w:bookmarkEnd w:id="1"/>
          <w:r w:rsidR="00B81281" w:rsidRPr="003701BD">
            <w:rPr>
              <w:rFonts w:ascii="Calibri" w:hAnsi="Calibri" w:cs="Calibri"/>
            </w:rPr>
            <w:instrText xml:space="preserve"> TOC \o "1-3" \h \z \u </w:instrText>
          </w:r>
          <w:r w:rsidRPr="003701BD">
            <w:rPr>
              <w:rFonts w:ascii="Calibri" w:hAnsi="Calibri" w:cs="Calibri"/>
            </w:rPr>
            <w:fldChar w:fldCharType="separate"/>
          </w:r>
          <w:hyperlink w:anchor="_Toc169008214" w:history="1">
            <w:r w:rsidR="008B3A4F" w:rsidRPr="00B04AA5">
              <w:rPr>
                <w:rStyle w:val="Hyperlink"/>
                <w:noProof/>
              </w:rPr>
              <w:t>1</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Introduction</w:t>
            </w:r>
            <w:r w:rsidR="008B3A4F">
              <w:rPr>
                <w:noProof/>
                <w:webHidden/>
              </w:rPr>
              <w:tab/>
            </w:r>
            <w:r w:rsidR="008B3A4F">
              <w:rPr>
                <w:noProof/>
                <w:webHidden/>
              </w:rPr>
              <w:fldChar w:fldCharType="begin"/>
            </w:r>
            <w:r w:rsidR="008B3A4F">
              <w:rPr>
                <w:noProof/>
                <w:webHidden/>
              </w:rPr>
              <w:instrText xml:space="preserve"> PAGEREF _Toc169008214 \h </w:instrText>
            </w:r>
            <w:r w:rsidR="008B3A4F">
              <w:rPr>
                <w:noProof/>
                <w:webHidden/>
              </w:rPr>
            </w:r>
            <w:r w:rsidR="008B3A4F">
              <w:rPr>
                <w:noProof/>
                <w:webHidden/>
              </w:rPr>
              <w:fldChar w:fldCharType="separate"/>
            </w:r>
            <w:r w:rsidR="008B3A4F">
              <w:rPr>
                <w:noProof/>
                <w:webHidden/>
              </w:rPr>
              <w:t>7</w:t>
            </w:r>
            <w:r w:rsidR="008B3A4F">
              <w:rPr>
                <w:noProof/>
                <w:webHidden/>
              </w:rPr>
              <w:fldChar w:fldCharType="end"/>
            </w:r>
          </w:hyperlink>
        </w:p>
        <w:p w14:paraId="3FAC2626" w14:textId="4E691D6A" w:rsidR="008B3A4F" w:rsidRDefault="00000000">
          <w:pPr>
            <w:pStyle w:val="TOC2"/>
            <w:rPr>
              <w:rFonts w:asciiTheme="minorHAnsi" w:eastAsiaTheme="minorEastAsia" w:hAnsiTheme="minorHAnsi" w:cstheme="minorBidi"/>
              <w:noProof/>
              <w:kern w:val="2"/>
              <w14:ligatures w14:val="standardContextual"/>
            </w:rPr>
          </w:pPr>
          <w:hyperlink w:anchor="_Toc169008215" w:history="1">
            <w:r w:rsidR="008B3A4F" w:rsidRPr="00B04AA5">
              <w:rPr>
                <w:rStyle w:val="Hyperlink"/>
                <w:noProof/>
              </w:rPr>
              <w:t>1.1</w:t>
            </w:r>
            <w:r w:rsidR="008B3A4F">
              <w:rPr>
                <w:rFonts w:asciiTheme="minorHAnsi" w:eastAsiaTheme="minorEastAsia" w:hAnsiTheme="minorHAnsi" w:cstheme="minorBidi"/>
                <w:noProof/>
                <w:kern w:val="2"/>
                <w14:ligatures w14:val="standardContextual"/>
              </w:rPr>
              <w:tab/>
            </w:r>
            <w:r w:rsidR="008B3A4F" w:rsidRPr="00B04AA5">
              <w:rPr>
                <w:rStyle w:val="Hyperlink"/>
                <w:noProof/>
              </w:rPr>
              <w:t>Cloud-Optimized GeoTIFF Orbit/Scene/Tile Products</w:t>
            </w:r>
            <w:r w:rsidR="008B3A4F">
              <w:rPr>
                <w:noProof/>
                <w:webHidden/>
              </w:rPr>
              <w:tab/>
            </w:r>
            <w:r w:rsidR="008B3A4F">
              <w:rPr>
                <w:noProof/>
                <w:webHidden/>
              </w:rPr>
              <w:fldChar w:fldCharType="begin"/>
            </w:r>
            <w:r w:rsidR="008B3A4F">
              <w:rPr>
                <w:noProof/>
                <w:webHidden/>
              </w:rPr>
              <w:instrText xml:space="preserve"> PAGEREF _Toc169008215 \h </w:instrText>
            </w:r>
            <w:r w:rsidR="008B3A4F">
              <w:rPr>
                <w:noProof/>
                <w:webHidden/>
              </w:rPr>
            </w:r>
            <w:r w:rsidR="008B3A4F">
              <w:rPr>
                <w:noProof/>
                <w:webHidden/>
              </w:rPr>
              <w:fldChar w:fldCharType="separate"/>
            </w:r>
            <w:r w:rsidR="008B3A4F">
              <w:rPr>
                <w:noProof/>
                <w:webHidden/>
              </w:rPr>
              <w:t>7</w:t>
            </w:r>
            <w:r w:rsidR="008B3A4F">
              <w:rPr>
                <w:noProof/>
                <w:webHidden/>
              </w:rPr>
              <w:fldChar w:fldCharType="end"/>
            </w:r>
          </w:hyperlink>
        </w:p>
        <w:p w14:paraId="4A405286" w14:textId="390A10A6" w:rsidR="008B3A4F" w:rsidRDefault="00000000">
          <w:pPr>
            <w:pStyle w:val="TOC2"/>
            <w:rPr>
              <w:rFonts w:asciiTheme="minorHAnsi" w:eastAsiaTheme="minorEastAsia" w:hAnsiTheme="minorHAnsi" w:cstheme="minorBidi"/>
              <w:noProof/>
              <w:kern w:val="2"/>
              <w14:ligatures w14:val="standardContextual"/>
            </w:rPr>
          </w:pPr>
          <w:hyperlink w:anchor="_Toc169008216" w:history="1">
            <w:r w:rsidR="008B3A4F" w:rsidRPr="00B04AA5">
              <w:rPr>
                <w:rStyle w:val="Hyperlink"/>
                <w:noProof/>
              </w:rPr>
              <w:t>1.2</w:t>
            </w:r>
            <w:r w:rsidR="008B3A4F">
              <w:rPr>
                <w:rFonts w:asciiTheme="minorHAnsi" w:eastAsiaTheme="minorEastAsia" w:hAnsiTheme="minorHAnsi" w:cstheme="minorBidi"/>
                <w:noProof/>
                <w:kern w:val="2"/>
                <w14:ligatures w14:val="standardContextual"/>
              </w:rPr>
              <w:tab/>
            </w:r>
            <w:r w:rsidR="008B3A4F" w:rsidRPr="00B04AA5">
              <w:rPr>
                <w:rStyle w:val="Hyperlink"/>
                <w:noProof/>
              </w:rPr>
              <w:t>Quality Flags</w:t>
            </w:r>
            <w:r w:rsidR="008B3A4F">
              <w:rPr>
                <w:noProof/>
                <w:webHidden/>
              </w:rPr>
              <w:tab/>
            </w:r>
            <w:r w:rsidR="008B3A4F">
              <w:rPr>
                <w:noProof/>
                <w:webHidden/>
              </w:rPr>
              <w:fldChar w:fldCharType="begin"/>
            </w:r>
            <w:r w:rsidR="008B3A4F">
              <w:rPr>
                <w:noProof/>
                <w:webHidden/>
              </w:rPr>
              <w:instrText xml:space="preserve"> PAGEREF _Toc169008216 \h </w:instrText>
            </w:r>
            <w:r w:rsidR="008B3A4F">
              <w:rPr>
                <w:noProof/>
                <w:webHidden/>
              </w:rPr>
            </w:r>
            <w:r w:rsidR="008B3A4F">
              <w:rPr>
                <w:noProof/>
                <w:webHidden/>
              </w:rPr>
              <w:fldChar w:fldCharType="separate"/>
            </w:r>
            <w:r w:rsidR="008B3A4F">
              <w:rPr>
                <w:noProof/>
                <w:webHidden/>
              </w:rPr>
              <w:t>8</w:t>
            </w:r>
            <w:r w:rsidR="008B3A4F">
              <w:rPr>
                <w:noProof/>
                <w:webHidden/>
              </w:rPr>
              <w:fldChar w:fldCharType="end"/>
            </w:r>
          </w:hyperlink>
        </w:p>
        <w:p w14:paraId="20AACCE7" w14:textId="4B213B54" w:rsidR="008B3A4F" w:rsidRDefault="00000000">
          <w:pPr>
            <w:pStyle w:val="TOC2"/>
            <w:rPr>
              <w:rFonts w:asciiTheme="minorHAnsi" w:eastAsiaTheme="minorEastAsia" w:hAnsiTheme="minorHAnsi" w:cstheme="minorBidi"/>
              <w:noProof/>
              <w:kern w:val="2"/>
              <w14:ligatures w14:val="standardContextual"/>
            </w:rPr>
          </w:pPr>
          <w:hyperlink w:anchor="_Toc169008217" w:history="1">
            <w:r w:rsidR="008B3A4F" w:rsidRPr="00B04AA5">
              <w:rPr>
                <w:rStyle w:val="Hyperlink"/>
                <w:noProof/>
              </w:rPr>
              <w:t>1.3</w:t>
            </w:r>
            <w:r w:rsidR="008B3A4F">
              <w:rPr>
                <w:rFonts w:asciiTheme="minorHAnsi" w:eastAsiaTheme="minorEastAsia" w:hAnsiTheme="minorHAnsi" w:cstheme="minorBidi"/>
                <w:noProof/>
                <w:kern w:val="2"/>
                <w14:ligatures w14:val="standardContextual"/>
              </w:rPr>
              <w:tab/>
            </w:r>
            <w:r w:rsidR="008B3A4F" w:rsidRPr="00B04AA5">
              <w:rPr>
                <w:rStyle w:val="Hyperlink"/>
                <w:noProof/>
              </w:rPr>
              <w:t>Product Availability</w:t>
            </w:r>
            <w:r w:rsidR="008B3A4F">
              <w:rPr>
                <w:noProof/>
                <w:webHidden/>
              </w:rPr>
              <w:tab/>
            </w:r>
            <w:r w:rsidR="008B3A4F">
              <w:rPr>
                <w:noProof/>
                <w:webHidden/>
              </w:rPr>
              <w:fldChar w:fldCharType="begin"/>
            </w:r>
            <w:r w:rsidR="008B3A4F">
              <w:rPr>
                <w:noProof/>
                <w:webHidden/>
              </w:rPr>
              <w:instrText xml:space="preserve"> PAGEREF _Toc169008217 \h </w:instrText>
            </w:r>
            <w:r w:rsidR="008B3A4F">
              <w:rPr>
                <w:noProof/>
                <w:webHidden/>
              </w:rPr>
            </w:r>
            <w:r w:rsidR="008B3A4F">
              <w:rPr>
                <w:noProof/>
                <w:webHidden/>
              </w:rPr>
              <w:fldChar w:fldCharType="separate"/>
            </w:r>
            <w:r w:rsidR="008B3A4F">
              <w:rPr>
                <w:noProof/>
                <w:webHidden/>
              </w:rPr>
              <w:t>8</w:t>
            </w:r>
            <w:r w:rsidR="008B3A4F">
              <w:rPr>
                <w:noProof/>
                <w:webHidden/>
              </w:rPr>
              <w:fldChar w:fldCharType="end"/>
            </w:r>
          </w:hyperlink>
        </w:p>
        <w:p w14:paraId="538374D0" w14:textId="74544550" w:rsidR="008B3A4F" w:rsidRDefault="00000000">
          <w:pPr>
            <w:pStyle w:val="TOC1"/>
            <w:rPr>
              <w:rFonts w:asciiTheme="minorHAnsi" w:eastAsiaTheme="minorEastAsia" w:hAnsiTheme="minorHAnsi" w:cstheme="minorBidi"/>
              <w:b w:val="0"/>
              <w:noProof/>
              <w:kern w:val="2"/>
              <w14:ligatures w14:val="standardContextual"/>
            </w:rPr>
          </w:pPr>
          <w:hyperlink w:anchor="_Toc169008218" w:history="1">
            <w:r w:rsidR="008B3A4F" w:rsidRPr="00B04AA5">
              <w:rPr>
                <w:rStyle w:val="Hyperlink"/>
                <w:noProof/>
              </w:rPr>
              <w:t>2</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L2T STARS NDVI and Albedo Product</w:t>
            </w:r>
            <w:r w:rsidR="008B3A4F">
              <w:rPr>
                <w:noProof/>
                <w:webHidden/>
              </w:rPr>
              <w:tab/>
            </w:r>
            <w:r w:rsidR="008B3A4F">
              <w:rPr>
                <w:noProof/>
                <w:webHidden/>
              </w:rPr>
              <w:fldChar w:fldCharType="begin"/>
            </w:r>
            <w:r w:rsidR="008B3A4F">
              <w:rPr>
                <w:noProof/>
                <w:webHidden/>
              </w:rPr>
              <w:instrText xml:space="preserve"> PAGEREF _Toc169008218 \h </w:instrText>
            </w:r>
            <w:r w:rsidR="008B3A4F">
              <w:rPr>
                <w:noProof/>
                <w:webHidden/>
              </w:rPr>
            </w:r>
            <w:r w:rsidR="008B3A4F">
              <w:rPr>
                <w:noProof/>
                <w:webHidden/>
              </w:rPr>
              <w:fldChar w:fldCharType="separate"/>
            </w:r>
            <w:r w:rsidR="008B3A4F">
              <w:rPr>
                <w:noProof/>
                <w:webHidden/>
              </w:rPr>
              <w:t>8</w:t>
            </w:r>
            <w:r w:rsidR="008B3A4F">
              <w:rPr>
                <w:noProof/>
                <w:webHidden/>
              </w:rPr>
              <w:fldChar w:fldCharType="end"/>
            </w:r>
          </w:hyperlink>
        </w:p>
        <w:p w14:paraId="7525208F" w14:textId="7321FE02" w:rsidR="008B3A4F" w:rsidRDefault="00000000">
          <w:pPr>
            <w:pStyle w:val="TOC1"/>
            <w:rPr>
              <w:rFonts w:asciiTheme="minorHAnsi" w:eastAsiaTheme="minorEastAsia" w:hAnsiTheme="minorHAnsi" w:cstheme="minorBidi"/>
              <w:b w:val="0"/>
              <w:noProof/>
              <w:kern w:val="2"/>
              <w14:ligatures w14:val="standardContextual"/>
            </w:rPr>
          </w:pPr>
          <w:hyperlink w:anchor="_Toc169008219" w:history="1">
            <w:r w:rsidR="008B3A4F" w:rsidRPr="00B04AA5">
              <w:rPr>
                <w:rStyle w:val="Hyperlink"/>
                <w:noProof/>
              </w:rPr>
              <w:t>3</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L3T AUX Ecosystem Auxiliary Inputs Product</w:t>
            </w:r>
            <w:r w:rsidR="008B3A4F">
              <w:rPr>
                <w:noProof/>
                <w:webHidden/>
              </w:rPr>
              <w:tab/>
            </w:r>
            <w:r w:rsidR="008B3A4F">
              <w:rPr>
                <w:noProof/>
                <w:webHidden/>
              </w:rPr>
              <w:fldChar w:fldCharType="begin"/>
            </w:r>
            <w:r w:rsidR="008B3A4F">
              <w:rPr>
                <w:noProof/>
                <w:webHidden/>
              </w:rPr>
              <w:instrText xml:space="preserve"> PAGEREF _Toc169008219 \h </w:instrText>
            </w:r>
            <w:r w:rsidR="008B3A4F">
              <w:rPr>
                <w:noProof/>
                <w:webHidden/>
              </w:rPr>
            </w:r>
            <w:r w:rsidR="008B3A4F">
              <w:rPr>
                <w:noProof/>
                <w:webHidden/>
              </w:rPr>
              <w:fldChar w:fldCharType="separate"/>
            </w:r>
            <w:r w:rsidR="008B3A4F">
              <w:rPr>
                <w:noProof/>
                <w:webHidden/>
              </w:rPr>
              <w:t>10</w:t>
            </w:r>
            <w:r w:rsidR="008B3A4F">
              <w:rPr>
                <w:noProof/>
                <w:webHidden/>
              </w:rPr>
              <w:fldChar w:fldCharType="end"/>
            </w:r>
          </w:hyperlink>
        </w:p>
        <w:p w14:paraId="2C5EF55A" w14:textId="40017409" w:rsidR="008B3A4F" w:rsidRDefault="00000000">
          <w:pPr>
            <w:pStyle w:val="TOC2"/>
            <w:rPr>
              <w:rFonts w:asciiTheme="minorHAnsi" w:eastAsiaTheme="minorEastAsia" w:hAnsiTheme="minorHAnsi" w:cstheme="minorBidi"/>
              <w:noProof/>
              <w:kern w:val="2"/>
              <w14:ligatures w14:val="standardContextual"/>
            </w:rPr>
          </w:pPr>
          <w:hyperlink w:anchor="_Toc169008220" w:history="1">
            <w:r w:rsidR="008B3A4F" w:rsidRPr="00B04AA5">
              <w:rPr>
                <w:rStyle w:val="Hyperlink"/>
                <w:noProof/>
              </w:rPr>
              <w:t>3.1</w:t>
            </w:r>
            <w:r w:rsidR="008B3A4F">
              <w:rPr>
                <w:rFonts w:asciiTheme="minorHAnsi" w:eastAsiaTheme="minorEastAsia" w:hAnsiTheme="minorHAnsi" w:cstheme="minorBidi"/>
                <w:noProof/>
                <w:kern w:val="2"/>
                <w14:ligatures w14:val="standardContextual"/>
              </w:rPr>
              <w:tab/>
            </w:r>
            <w:r w:rsidR="008B3A4F" w:rsidRPr="00B04AA5">
              <w:rPr>
                <w:rStyle w:val="Hyperlink"/>
                <w:noProof/>
              </w:rPr>
              <w:t>Downscaled Meteorology</w:t>
            </w:r>
            <w:r w:rsidR="008B3A4F">
              <w:rPr>
                <w:noProof/>
                <w:webHidden/>
              </w:rPr>
              <w:tab/>
            </w:r>
            <w:r w:rsidR="008B3A4F">
              <w:rPr>
                <w:noProof/>
                <w:webHidden/>
              </w:rPr>
              <w:fldChar w:fldCharType="begin"/>
            </w:r>
            <w:r w:rsidR="008B3A4F">
              <w:rPr>
                <w:noProof/>
                <w:webHidden/>
              </w:rPr>
              <w:instrText xml:space="preserve"> PAGEREF _Toc169008220 \h </w:instrText>
            </w:r>
            <w:r w:rsidR="008B3A4F">
              <w:rPr>
                <w:noProof/>
                <w:webHidden/>
              </w:rPr>
            </w:r>
            <w:r w:rsidR="008B3A4F">
              <w:rPr>
                <w:noProof/>
                <w:webHidden/>
              </w:rPr>
              <w:fldChar w:fldCharType="separate"/>
            </w:r>
            <w:r w:rsidR="008B3A4F">
              <w:rPr>
                <w:noProof/>
                <w:webHidden/>
              </w:rPr>
              <w:t>10</w:t>
            </w:r>
            <w:r w:rsidR="008B3A4F">
              <w:rPr>
                <w:noProof/>
                <w:webHidden/>
              </w:rPr>
              <w:fldChar w:fldCharType="end"/>
            </w:r>
          </w:hyperlink>
        </w:p>
        <w:p w14:paraId="51F74AA5" w14:textId="0D84365E" w:rsidR="008B3A4F" w:rsidRDefault="00000000">
          <w:pPr>
            <w:pStyle w:val="TOC2"/>
            <w:rPr>
              <w:rFonts w:asciiTheme="minorHAnsi" w:eastAsiaTheme="minorEastAsia" w:hAnsiTheme="minorHAnsi" w:cstheme="minorBidi"/>
              <w:noProof/>
              <w:kern w:val="2"/>
              <w14:ligatures w14:val="standardContextual"/>
            </w:rPr>
          </w:pPr>
          <w:hyperlink w:anchor="_Toc169008221" w:history="1">
            <w:r w:rsidR="008B3A4F" w:rsidRPr="00B04AA5">
              <w:rPr>
                <w:rStyle w:val="Hyperlink"/>
                <w:noProof/>
              </w:rPr>
              <w:t>3.2</w:t>
            </w:r>
            <w:r w:rsidR="008B3A4F">
              <w:rPr>
                <w:rFonts w:asciiTheme="minorHAnsi" w:eastAsiaTheme="minorEastAsia" w:hAnsiTheme="minorHAnsi" w:cstheme="minorBidi"/>
                <w:noProof/>
                <w:kern w:val="2"/>
                <w14:ligatures w14:val="standardContextual"/>
              </w:rPr>
              <w:tab/>
            </w:r>
            <w:r w:rsidR="008B3A4F" w:rsidRPr="00B04AA5">
              <w:rPr>
                <w:rStyle w:val="Hyperlink"/>
                <w:noProof/>
              </w:rPr>
              <w:t>Downscaled Soil Moisture</w:t>
            </w:r>
            <w:r w:rsidR="008B3A4F">
              <w:rPr>
                <w:noProof/>
                <w:webHidden/>
              </w:rPr>
              <w:tab/>
            </w:r>
            <w:r w:rsidR="008B3A4F">
              <w:rPr>
                <w:noProof/>
                <w:webHidden/>
              </w:rPr>
              <w:fldChar w:fldCharType="begin"/>
            </w:r>
            <w:r w:rsidR="008B3A4F">
              <w:rPr>
                <w:noProof/>
                <w:webHidden/>
              </w:rPr>
              <w:instrText xml:space="preserve"> PAGEREF _Toc169008221 \h </w:instrText>
            </w:r>
            <w:r w:rsidR="008B3A4F">
              <w:rPr>
                <w:noProof/>
                <w:webHidden/>
              </w:rPr>
            </w:r>
            <w:r w:rsidR="008B3A4F">
              <w:rPr>
                <w:noProof/>
                <w:webHidden/>
              </w:rPr>
              <w:fldChar w:fldCharType="separate"/>
            </w:r>
            <w:r w:rsidR="008B3A4F">
              <w:rPr>
                <w:noProof/>
                <w:webHidden/>
              </w:rPr>
              <w:t>10</w:t>
            </w:r>
            <w:r w:rsidR="008B3A4F">
              <w:rPr>
                <w:noProof/>
                <w:webHidden/>
              </w:rPr>
              <w:fldChar w:fldCharType="end"/>
            </w:r>
          </w:hyperlink>
        </w:p>
        <w:p w14:paraId="16F78AB0" w14:textId="7B033F07" w:rsidR="008B3A4F" w:rsidRDefault="00000000">
          <w:pPr>
            <w:pStyle w:val="TOC2"/>
            <w:rPr>
              <w:rFonts w:asciiTheme="minorHAnsi" w:eastAsiaTheme="minorEastAsia" w:hAnsiTheme="minorHAnsi" w:cstheme="minorBidi"/>
              <w:noProof/>
              <w:kern w:val="2"/>
              <w14:ligatures w14:val="standardContextual"/>
            </w:rPr>
          </w:pPr>
          <w:hyperlink w:anchor="_Toc169008222" w:history="1">
            <w:r w:rsidR="008B3A4F" w:rsidRPr="00B04AA5">
              <w:rPr>
                <w:rStyle w:val="Hyperlink"/>
                <w:noProof/>
              </w:rPr>
              <w:t>3.3</w:t>
            </w:r>
            <w:r w:rsidR="008B3A4F">
              <w:rPr>
                <w:rFonts w:asciiTheme="minorHAnsi" w:eastAsiaTheme="minorEastAsia" w:hAnsiTheme="minorHAnsi" w:cstheme="minorBidi"/>
                <w:noProof/>
                <w:kern w:val="2"/>
                <w14:ligatures w14:val="standardContextual"/>
              </w:rPr>
              <w:tab/>
            </w:r>
            <w:r w:rsidR="008B3A4F" w:rsidRPr="00B04AA5">
              <w:rPr>
                <w:rStyle w:val="Hyperlink"/>
                <w:noProof/>
              </w:rPr>
              <w:t>Surface Energy Balance</w:t>
            </w:r>
            <w:r w:rsidR="008B3A4F">
              <w:rPr>
                <w:noProof/>
                <w:webHidden/>
              </w:rPr>
              <w:tab/>
            </w:r>
            <w:r w:rsidR="008B3A4F">
              <w:rPr>
                <w:noProof/>
                <w:webHidden/>
              </w:rPr>
              <w:fldChar w:fldCharType="begin"/>
            </w:r>
            <w:r w:rsidR="008B3A4F">
              <w:rPr>
                <w:noProof/>
                <w:webHidden/>
              </w:rPr>
              <w:instrText xml:space="preserve"> PAGEREF _Toc169008222 \h </w:instrText>
            </w:r>
            <w:r w:rsidR="008B3A4F">
              <w:rPr>
                <w:noProof/>
                <w:webHidden/>
              </w:rPr>
            </w:r>
            <w:r w:rsidR="008B3A4F">
              <w:rPr>
                <w:noProof/>
                <w:webHidden/>
              </w:rPr>
              <w:fldChar w:fldCharType="separate"/>
            </w:r>
            <w:r w:rsidR="008B3A4F">
              <w:rPr>
                <w:noProof/>
                <w:webHidden/>
              </w:rPr>
              <w:t>10</w:t>
            </w:r>
            <w:r w:rsidR="008B3A4F">
              <w:rPr>
                <w:noProof/>
                <w:webHidden/>
              </w:rPr>
              <w:fldChar w:fldCharType="end"/>
            </w:r>
          </w:hyperlink>
        </w:p>
        <w:p w14:paraId="3190473F" w14:textId="10750534" w:rsidR="008B3A4F" w:rsidRDefault="00000000">
          <w:pPr>
            <w:pStyle w:val="TOC1"/>
            <w:rPr>
              <w:rFonts w:asciiTheme="minorHAnsi" w:eastAsiaTheme="minorEastAsia" w:hAnsiTheme="minorHAnsi" w:cstheme="minorBidi"/>
              <w:b w:val="0"/>
              <w:noProof/>
              <w:kern w:val="2"/>
              <w14:ligatures w14:val="standardContextual"/>
            </w:rPr>
          </w:pPr>
          <w:hyperlink w:anchor="_Toc169008223" w:history="1">
            <w:r w:rsidR="008B3A4F" w:rsidRPr="00B04AA5">
              <w:rPr>
                <w:rStyle w:val="Hyperlink"/>
                <w:noProof/>
              </w:rPr>
              <w:t>4</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L3T ET Evapotranspiration Product</w:t>
            </w:r>
            <w:r w:rsidR="008B3A4F">
              <w:rPr>
                <w:noProof/>
                <w:webHidden/>
              </w:rPr>
              <w:tab/>
            </w:r>
            <w:r w:rsidR="008B3A4F">
              <w:rPr>
                <w:noProof/>
                <w:webHidden/>
              </w:rPr>
              <w:fldChar w:fldCharType="begin"/>
            </w:r>
            <w:r w:rsidR="008B3A4F">
              <w:rPr>
                <w:noProof/>
                <w:webHidden/>
              </w:rPr>
              <w:instrText xml:space="preserve"> PAGEREF _Toc169008223 \h </w:instrText>
            </w:r>
            <w:r w:rsidR="008B3A4F">
              <w:rPr>
                <w:noProof/>
                <w:webHidden/>
              </w:rPr>
            </w:r>
            <w:r w:rsidR="008B3A4F">
              <w:rPr>
                <w:noProof/>
                <w:webHidden/>
              </w:rPr>
              <w:fldChar w:fldCharType="separate"/>
            </w:r>
            <w:r w:rsidR="008B3A4F">
              <w:rPr>
                <w:noProof/>
                <w:webHidden/>
              </w:rPr>
              <w:t>11</w:t>
            </w:r>
            <w:r w:rsidR="008B3A4F">
              <w:rPr>
                <w:noProof/>
                <w:webHidden/>
              </w:rPr>
              <w:fldChar w:fldCharType="end"/>
            </w:r>
          </w:hyperlink>
        </w:p>
        <w:p w14:paraId="070A1667" w14:textId="72337927" w:rsidR="008B3A4F" w:rsidRDefault="00000000">
          <w:pPr>
            <w:pStyle w:val="TOC1"/>
            <w:rPr>
              <w:rFonts w:asciiTheme="minorHAnsi" w:eastAsiaTheme="minorEastAsia" w:hAnsiTheme="minorHAnsi" w:cstheme="minorBidi"/>
              <w:b w:val="0"/>
              <w:noProof/>
              <w:kern w:val="2"/>
              <w14:ligatures w14:val="standardContextual"/>
            </w:rPr>
          </w:pPr>
          <w:hyperlink w:anchor="_Toc169008224" w:history="1">
            <w:r w:rsidR="008B3A4F" w:rsidRPr="00B04AA5">
              <w:rPr>
                <w:rStyle w:val="Hyperlink"/>
                <w:noProof/>
              </w:rPr>
              <w:t>5</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L4T ESI and WUE Products</w:t>
            </w:r>
            <w:r w:rsidR="008B3A4F">
              <w:rPr>
                <w:noProof/>
                <w:webHidden/>
              </w:rPr>
              <w:tab/>
            </w:r>
            <w:r w:rsidR="008B3A4F">
              <w:rPr>
                <w:noProof/>
                <w:webHidden/>
              </w:rPr>
              <w:fldChar w:fldCharType="begin"/>
            </w:r>
            <w:r w:rsidR="008B3A4F">
              <w:rPr>
                <w:noProof/>
                <w:webHidden/>
              </w:rPr>
              <w:instrText xml:space="preserve"> PAGEREF _Toc169008224 \h </w:instrText>
            </w:r>
            <w:r w:rsidR="008B3A4F">
              <w:rPr>
                <w:noProof/>
                <w:webHidden/>
              </w:rPr>
            </w:r>
            <w:r w:rsidR="008B3A4F">
              <w:rPr>
                <w:noProof/>
                <w:webHidden/>
              </w:rPr>
              <w:fldChar w:fldCharType="separate"/>
            </w:r>
            <w:r w:rsidR="008B3A4F">
              <w:rPr>
                <w:noProof/>
                <w:webHidden/>
              </w:rPr>
              <w:t>12</w:t>
            </w:r>
            <w:r w:rsidR="008B3A4F">
              <w:rPr>
                <w:noProof/>
                <w:webHidden/>
              </w:rPr>
              <w:fldChar w:fldCharType="end"/>
            </w:r>
          </w:hyperlink>
        </w:p>
        <w:p w14:paraId="290A3114" w14:textId="48CD4DC1" w:rsidR="008B3A4F" w:rsidRDefault="00000000">
          <w:pPr>
            <w:pStyle w:val="TOC1"/>
            <w:rPr>
              <w:rFonts w:asciiTheme="minorHAnsi" w:eastAsiaTheme="minorEastAsia" w:hAnsiTheme="minorHAnsi" w:cstheme="minorBidi"/>
              <w:b w:val="0"/>
              <w:noProof/>
              <w:kern w:val="2"/>
              <w14:ligatures w14:val="standardContextual"/>
            </w:rPr>
          </w:pPr>
          <w:hyperlink w:anchor="_Toc169008225" w:history="1">
            <w:r w:rsidR="008B3A4F" w:rsidRPr="00B04AA5">
              <w:rPr>
                <w:rStyle w:val="Hyperlink"/>
                <w:noProof/>
              </w:rPr>
              <w:t>6</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Low Latency Product</w:t>
            </w:r>
            <w:r w:rsidR="008B3A4F">
              <w:rPr>
                <w:noProof/>
                <w:webHidden/>
              </w:rPr>
              <w:tab/>
            </w:r>
            <w:r w:rsidR="008B3A4F">
              <w:rPr>
                <w:noProof/>
                <w:webHidden/>
              </w:rPr>
              <w:fldChar w:fldCharType="begin"/>
            </w:r>
            <w:r w:rsidR="008B3A4F">
              <w:rPr>
                <w:noProof/>
                <w:webHidden/>
              </w:rPr>
              <w:instrText xml:space="preserve"> PAGEREF _Toc169008225 \h </w:instrText>
            </w:r>
            <w:r w:rsidR="008B3A4F">
              <w:rPr>
                <w:noProof/>
                <w:webHidden/>
              </w:rPr>
            </w:r>
            <w:r w:rsidR="008B3A4F">
              <w:rPr>
                <w:noProof/>
                <w:webHidden/>
              </w:rPr>
              <w:fldChar w:fldCharType="separate"/>
            </w:r>
            <w:r w:rsidR="008B3A4F">
              <w:rPr>
                <w:noProof/>
                <w:webHidden/>
              </w:rPr>
              <w:t>14</w:t>
            </w:r>
            <w:r w:rsidR="008B3A4F">
              <w:rPr>
                <w:noProof/>
                <w:webHidden/>
              </w:rPr>
              <w:fldChar w:fldCharType="end"/>
            </w:r>
          </w:hyperlink>
        </w:p>
        <w:p w14:paraId="0709A6EF" w14:textId="2717E8E5" w:rsidR="008B3A4F" w:rsidRDefault="00000000">
          <w:pPr>
            <w:pStyle w:val="TOC1"/>
            <w:rPr>
              <w:rFonts w:asciiTheme="minorHAnsi" w:eastAsiaTheme="minorEastAsia" w:hAnsiTheme="minorHAnsi" w:cstheme="minorBidi"/>
              <w:b w:val="0"/>
              <w:noProof/>
              <w:kern w:val="2"/>
              <w14:ligatures w14:val="standardContextual"/>
            </w:rPr>
          </w:pPr>
          <w:hyperlink w:anchor="_Toc169008226" w:history="1">
            <w:r w:rsidR="008B3A4F" w:rsidRPr="00B04AA5">
              <w:rPr>
                <w:rStyle w:val="Hyperlink"/>
                <w:noProof/>
              </w:rPr>
              <w:t>7</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Standard Metadata</w:t>
            </w:r>
            <w:r w:rsidR="008B3A4F">
              <w:rPr>
                <w:noProof/>
                <w:webHidden/>
              </w:rPr>
              <w:tab/>
            </w:r>
            <w:r w:rsidR="008B3A4F">
              <w:rPr>
                <w:noProof/>
                <w:webHidden/>
              </w:rPr>
              <w:fldChar w:fldCharType="begin"/>
            </w:r>
            <w:r w:rsidR="008B3A4F">
              <w:rPr>
                <w:noProof/>
                <w:webHidden/>
              </w:rPr>
              <w:instrText xml:space="preserve"> PAGEREF _Toc169008226 \h </w:instrText>
            </w:r>
            <w:r w:rsidR="008B3A4F">
              <w:rPr>
                <w:noProof/>
                <w:webHidden/>
              </w:rPr>
            </w:r>
            <w:r w:rsidR="008B3A4F">
              <w:rPr>
                <w:noProof/>
                <w:webHidden/>
              </w:rPr>
              <w:fldChar w:fldCharType="separate"/>
            </w:r>
            <w:r w:rsidR="008B3A4F">
              <w:rPr>
                <w:noProof/>
                <w:webHidden/>
              </w:rPr>
              <w:t>14</w:t>
            </w:r>
            <w:r w:rsidR="008B3A4F">
              <w:rPr>
                <w:noProof/>
                <w:webHidden/>
              </w:rPr>
              <w:fldChar w:fldCharType="end"/>
            </w:r>
          </w:hyperlink>
        </w:p>
        <w:p w14:paraId="1855CA10" w14:textId="2D64554C" w:rsidR="008B3A4F" w:rsidRDefault="00000000">
          <w:pPr>
            <w:pStyle w:val="TOC1"/>
            <w:rPr>
              <w:rFonts w:asciiTheme="minorHAnsi" w:eastAsiaTheme="minorEastAsia" w:hAnsiTheme="minorHAnsi" w:cstheme="minorBidi"/>
              <w:b w:val="0"/>
              <w:noProof/>
              <w:kern w:val="2"/>
              <w14:ligatures w14:val="standardContextual"/>
            </w:rPr>
          </w:pPr>
          <w:hyperlink w:anchor="_Toc169008227" w:history="1">
            <w:r w:rsidR="008B3A4F" w:rsidRPr="00B04AA5">
              <w:rPr>
                <w:rStyle w:val="Hyperlink"/>
                <w:noProof/>
              </w:rPr>
              <w:t>Acknowledgements</w:t>
            </w:r>
            <w:r w:rsidR="008B3A4F">
              <w:rPr>
                <w:noProof/>
                <w:webHidden/>
              </w:rPr>
              <w:tab/>
            </w:r>
            <w:r w:rsidR="008B3A4F">
              <w:rPr>
                <w:noProof/>
                <w:webHidden/>
              </w:rPr>
              <w:fldChar w:fldCharType="begin"/>
            </w:r>
            <w:r w:rsidR="008B3A4F">
              <w:rPr>
                <w:noProof/>
                <w:webHidden/>
              </w:rPr>
              <w:instrText xml:space="preserve"> PAGEREF _Toc169008227 \h </w:instrText>
            </w:r>
            <w:r w:rsidR="008B3A4F">
              <w:rPr>
                <w:noProof/>
                <w:webHidden/>
              </w:rPr>
            </w:r>
            <w:r w:rsidR="008B3A4F">
              <w:rPr>
                <w:noProof/>
                <w:webHidden/>
              </w:rPr>
              <w:fldChar w:fldCharType="separate"/>
            </w:r>
            <w:r w:rsidR="008B3A4F">
              <w:rPr>
                <w:noProof/>
                <w:webHidden/>
              </w:rPr>
              <w:t>16</w:t>
            </w:r>
            <w:r w:rsidR="008B3A4F">
              <w:rPr>
                <w:noProof/>
                <w:webHidden/>
              </w:rPr>
              <w:fldChar w:fldCharType="end"/>
            </w:r>
          </w:hyperlink>
        </w:p>
        <w:p w14:paraId="2E3573DF" w14:textId="6E200ACE" w:rsidR="008B3A4F" w:rsidRDefault="00000000">
          <w:pPr>
            <w:pStyle w:val="TOC1"/>
            <w:rPr>
              <w:rFonts w:asciiTheme="minorHAnsi" w:eastAsiaTheme="minorEastAsia" w:hAnsiTheme="minorHAnsi" w:cstheme="minorBidi"/>
              <w:b w:val="0"/>
              <w:noProof/>
              <w:kern w:val="2"/>
              <w14:ligatures w14:val="standardContextual"/>
            </w:rPr>
          </w:pPr>
          <w:hyperlink w:anchor="_Toc169008228" w:history="1">
            <w:r w:rsidR="008B3A4F" w:rsidRPr="00B04AA5">
              <w:rPr>
                <w:rStyle w:val="Hyperlink"/>
                <w:noProof/>
              </w:rPr>
              <w:t xml:space="preserve"> Bibliography</w:t>
            </w:r>
            <w:r w:rsidR="008B3A4F">
              <w:rPr>
                <w:noProof/>
                <w:webHidden/>
              </w:rPr>
              <w:tab/>
            </w:r>
            <w:r w:rsidR="008B3A4F">
              <w:rPr>
                <w:noProof/>
                <w:webHidden/>
              </w:rPr>
              <w:fldChar w:fldCharType="begin"/>
            </w:r>
            <w:r w:rsidR="008B3A4F">
              <w:rPr>
                <w:noProof/>
                <w:webHidden/>
              </w:rPr>
              <w:instrText xml:space="preserve"> PAGEREF _Toc169008228 \h </w:instrText>
            </w:r>
            <w:r w:rsidR="008B3A4F">
              <w:rPr>
                <w:noProof/>
                <w:webHidden/>
              </w:rPr>
            </w:r>
            <w:r w:rsidR="008B3A4F">
              <w:rPr>
                <w:noProof/>
                <w:webHidden/>
              </w:rPr>
              <w:fldChar w:fldCharType="separate"/>
            </w:r>
            <w:r w:rsidR="008B3A4F">
              <w:rPr>
                <w:noProof/>
                <w:webHidden/>
              </w:rPr>
              <w:t>16</w:t>
            </w:r>
            <w:r w:rsidR="008B3A4F">
              <w:rPr>
                <w:noProof/>
                <w:webHidden/>
              </w:rPr>
              <w:fldChar w:fldCharType="end"/>
            </w:r>
          </w:hyperlink>
        </w:p>
        <w:p w14:paraId="7DCED571" w14:textId="53AB045B" w:rsidR="00B81281" w:rsidRPr="003701BD" w:rsidRDefault="009328DE" w:rsidP="008D6574">
          <w:pPr>
            <w:rPr>
              <w:rFonts w:cs="Calibri"/>
            </w:rPr>
          </w:pPr>
          <w:r w:rsidRPr="003701BD">
            <w:rPr>
              <w:rFonts w:cs="Calibri"/>
            </w:rPr>
            <w:fldChar w:fldCharType="end"/>
          </w:r>
        </w:p>
      </w:sdtContent>
    </w:sdt>
    <w:p w14:paraId="1D66FF20" w14:textId="542F9467" w:rsidR="004E3D09" w:rsidRPr="003701BD" w:rsidRDefault="004E3D09" w:rsidP="008D6574">
      <w:pPr>
        <w:spacing w:line="480" w:lineRule="auto"/>
        <w:rPr>
          <w:rFonts w:cs="Calibri"/>
        </w:rPr>
      </w:pPr>
    </w:p>
    <w:p w14:paraId="45284336" w14:textId="37B4F503" w:rsidR="00E343FB" w:rsidRDefault="0099134C">
      <w:pPr>
        <w:pStyle w:val="TableofFigures"/>
        <w:tabs>
          <w:tab w:val="right" w:leader="dot" w:pos="9350"/>
        </w:tabs>
        <w:rPr>
          <w:rFonts w:eastAsiaTheme="minorEastAsia" w:cstheme="minorBidi"/>
          <w:b w:val="0"/>
          <w:bCs w:val="0"/>
          <w:noProof/>
          <w:kern w:val="2"/>
          <w:sz w:val="24"/>
          <w:szCs w:val="24"/>
          <w14:ligatures w14:val="standardContextual"/>
        </w:rPr>
      </w:pPr>
      <w:r w:rsidRPr="003701BD">
        <w:rPr>
          <w:rFonts w:ascii="Calibri" w:hAnsi="Calibri" w:cs="Calibri"/>
        </w:rPr>
        <w:fldChar w:fldCharType="begin"/>
      </w:r>
      <w:r w:rsidRPr="003701BD">
        <w:rPr>
          <w:rFonts w:ascii="Calibri" w:hAnsi="Calibri" w:cs="Calibri"/>
        </w:rPr>
        <w:instrText xml:space="preserve"> TOC \h \z \c "Table" </w:instrText>
      </w:r>
      <w:r w:rsidRPr="003701BD">
        <w:rPr>
          <w:rFonts w:ascii="Calibri" w:hAnsi="Calibri" w:cs="Calibri"/>
        </w:rPr>
        <w:fldChar w:fldCharType="separate"/>
      </w:r>
      <w:hyperlink w:anchor="_Toc169011111" w:history="1">
        <w:r w:rsidR="00E343FB" w:rsidRPr="00D22245">
          <w:rPr>
            <w:rStyle w:val="Hyperlink"/>
            <w:rFonts w:eastAsia="Times"/>
            <w:noProof/>
          </w:rPr>
          <w:t>Table 1. Listing of SBG tiled products long names and short names.</w:t>
        </w:r>
        <w:r w:rsidR="00E343FB">
          <w:rPr>
            <w:noProof/>
            <w:webHidden/>
          </w:rPr>
          <w:tab/>
        </w:r>
        <w:r w:rsidR="00E343FB">
          <w:rPr>
            <w:noProof/>
            <w:webHidden/>
          </w:rPr>
          <w:fldChar w:fldCharType="begin"/>
        </w:r>
        <w:r w:rsidR="00E343FB">
          <w:rPr>
            <w:noProof/>
            <w:webHidden/>
          </w:rPr>
          <w:instrText xml:space="preserve"> PAGEREF _Toc169011111 \h </w:instrText>
        </w:r>
        <w:r w:rsidR="00E343FB">
          <w:rPr>
            <w:noProof/>
            <w:webHidden/>
          </w:rPr>
        </w:r>
        <w:r w:rsidR="00E343FB">
          <w:rPr>
            <w:noProof/>
            <w:webHidden/>
          </w:rPr>
          <w:fldChar w:fldCharType="separate"/>
        </w:r>
        <w:r w:rsidR="00E343FB">
          <w:rPr>
            <w:noProof/>
            <w:webHidden/>
          </w:rPr>
          <w:t>7</w:t>
        </w:r>
        <w:r w:rsidR="00E343FB">
          <w:rPr>
            <w:noProof/>
            <w:webHidden/>
          </w:rPr>
          <w:fldChar w:fldCharType="end"/>
        </w:r>
      </w:hyperlink>
    </w:p>
    <w:p w14:paraId="34A752F2" w14:textId="7B6AF773"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2" w:history="1">
        <w:r w:rsidR="00E343FB" w:rsidRPr="00D22245">
          <w:rPr>
            <w:rStyle w:val="Hyperlink"/>
            <w:rFonts w:eastAsia="Times"/>
            <w:noProof/>
          </w:rPr>
          <w:t>Table 2. Listing of the L2T STARS data layers.</w:t>
        </w:r>
        <w:r w:rsidR="00E343FB">
          <w:rPr>
            <w:noProof/>
            <w:webHidden/>
          </w:rPr>
          <w:tab/>
        </w:r>
        <w:r w:rsidR="00E343FB">
          <w:rPr>
            <w:noProof/>
            <w:webHidden/>
          </w:rPr>
          <w:fldChar w:fldCharType="begin"/>
        </w:r>
        <w:r w:rsidR="00E343FB">
          <w:rPr>
            <w:noProof/>
            <w:webHidden/>
          </w:rPr>
          <w:instrText xml:space="preserve"> PAGEREF _Toc169011112 \h </w:instrText>
        </w:r>
        <w:r w:rsidR="00E343FB">
          <w:rPr>
            <w:noProof/>
            <w:webHidden/>
          </w:rPr>
        </w:r>
        <w:r w:rsidR="00E343FB">
          <w:rPr>
            <w:noProof/>
            <w:webHidden/>
          </w:rPr>
          <w:fldChar w:fldCharType="separate"/>
        </w:r>
        <w:r w:rsidR="00E343FB">
          <w:rPr>
            <w:noProof/>
            <w:webHidden/>
          </w:rPr>
          <w:t>9</w:t>
        </w:r>
        <w:r w:rsidR="00E343FB">
          <w:rPr>
            <w:noProof/>
            <w:webHidden/>
          </w:rPr>
          <w:fldChar w:fldCharType="end"/>
        </w:r>
      </w:hyperlink>
    </w:p>
    <w:p w14:paraId="1225F013" w14:textId="3B63D17C"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3" w:history="1">
        <w:r w:rsidR="00E343FB" w:rsidRPr="00D22245">
          <w:rPr>
            <w:rStyle w:val="Hyperlink"/>
            <w:rFonts w:eastAsia="Times"/>
            <w:noProof/>
          </w:rPr>
          <w:t>Table 3. Listing of the L3T AUX data layers.</w:t>
        </w:r>
        <w:r w:rsidR="00E343FB">
          <w:rPr>
            <w:noProof/>
            <w:webHidden/>
          </w:rPr>
          <w:tab/>
        </w:r>
        <w:r w:rsidR="00E343FB">
          <w:rPr>
            <w:noProof/>
            <w:webHidden/>
          </w:rPr>
          <w:fldChar w:fldCharType="begin"/>
        </w:r>
        <w:r w:rsidR="00E343FB">
          <w:rPr>
            <w:noProof/>
            <w:webHidden/>
          </w:rPr>
          <w:instrText xml:space="preserve"> PAGEREF _Toc169011113 \h </w:instrText>
        </w:r>
        <w:r w:rsidR="00E343FB">
          <w:rPr>
            <w:noProof/>
            <w:webHidden/>
          </w:rPr>
        </w:r>
        <w:r w:rsidR="00E343FB">
          <w:rPr>
            <w:noProof/>
            <w:webHidden/>
          </w:rPr>
          <w:fldChar w:fldCharType="separate"/>
        </w:r>
        <w:r w:rsidR="00E343FB">
          <w:rPr>
            <w:noProof/>
            <w:webHidden/>
          </w:rPr>
          <w:t>10</w:t>
        </w:r>
        <w:r w:rsidR="00E343FB">
          <w:rPr>
            <w:noProof/>
            <w:webHidden/>
          </w:rPr>
          <w:fldChar w:fldCharType="end"/>
        </w:r>
      </w:hyperlink>
    </w:p>
    <w:p w14:paraId="5477BA6E" w14:textId="24DFB8CC"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4" w:history="1">
        <w:r w:rsidR="00E343FB" w:rsidRPr="00D22245">
          <w:rPr>
            <w:rStyle w:val="Hyperlink"/>
            <w:rFonts w:eastAsia="Times"/>
            <w:noProof/>
          </w:rPr>
          <w:t>Table 4. Listing of the L3T ET data layers.</w:t>
        </w:r>
        <w:r w:rsidR="00E343FB">
          <w:rPr>
            <w:noProof/>
            <w:webHidden/>
          </w:rPr>
          <w:tab/>
        </w:r>
        <w:r w:rsidR="00E343FB">
          <w:rPr>
            <w:noProof/>
            <w:webHidden/>
          </w:rPr>
          <w:fldChar w:fldCharType="begin"/>
        </w:r>
        <w:r w:rsidR="00E343FB">
          <w:rPr>
            <w:noProof/>
            <w:webHidden/>
          </w:rPr>
          <w:instrText xml:space="preserve"> PAGEREF _Toc169011114 \h </w:instrText>
        </w:r>
        <w:r w:rsidR="00E343FB">
          <w:rPr>
            <w:noProof/>
            <w:webHidden/>
          </w:rPr>
        </w:r>
        <w:r w:rsidR="00E343FB">
          <w:rPr>
            <w:noProof/>
            <w:webHidden/>
          </w:rPr>
          <w:fldChar w:fldCharType="separate"/>
        </w:r>
        <w:r w:rsidR="00E343FB">
          <w:rPr>
            <w:noProof/>
            <w:webHidden/>
          </w:rPr>
          <w:t>12</w:t>
        </w:r>
        <w:r w:rsidR="00E343FB">
          <w:rPr>
            <w:noProof/>
            <w:webHidden/>
          </w:rPr>
          <w:fldChar w:fldCharType="end"/>
        </w:r>
      </w:hyperlink>
    </w:p>
    <w:p w14:paraId="1037EA47" w14:textId="0A19970D"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5" w:history="1">
        <w:r w:rsidR="00E343FB" w:rsidRPr="00D22245">
          <w:rPr>
            <w:rStyle w:val="Hyperlink"/>
            <w:rFonts w:eastAsia="Times"/>
            <w:noProof/>
          </w:rPr>
          <w:t>Table 5. Listing of the L4T ESI data layers.</w:t>
        </w:r>
        <w:r w:rsidR="00E343FB">
          <w:rPr>
            <w:noProof/>
            <w:webHidden/>
          </w:rPr>
          <w:tab/>
        </w:r>
        <w:r w:rsidR="00E343FB">
          <w:rPr>
            <w:noProof/>
            <w:webHidden/>
          </w:rPr>
          <w:fldChar w:fldCharType="begin"/>
        </w:r>
        <w:r w:rsidR="00E343FB">
          <w:rPr>
            <w:noProof/>
            <w:webHidden/>
          </w:rPr>
          <w:instrText xml:space="preserve"> PAGEREF _Toc169011115 \h </w:instrText>
        </w:r>
        <w:r w:rsidR="00E343FB">
          <w:rPr>
            <w:noProof/>
            <w:webHidden/>
          </w:rPr>
        </w:r>
        <w:r w:rsidR="00E343FB">
          <w:rPr>
            <w:noProof/>
            <w:webHidden/>
          </w:rPr>
          <w:fldChar w:fldCharType="separate"/>
        </w:r>
        <w:r w:rsidR="00E343FB">
          <w:rPr>
            <w:noProof/>
            <w:webHidden/>
          </w:rPr>
          <w:t>13</w:t>
        </w:r>
        <w:r w:rsidR="00E343FB">
          <w:rPr>
            <w:noProof/>
            <w:webHidden/>
          </w:rPr>
          <w:fldChar w:fldCharType="end"/>
        </w:r>
      </w:hyperlink>
    </w:p>
    <w:p w14:paraId="4C2350E0" w14:textId="46B34ED2"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6" w:history="1">
        <w:r w:rsidR="00E343FB" w:rsidRPr="00D22245">
          <w:rPr>
            <w:rStyle w:val="Hyperlink"/>
            <w:rFonts w:eastAsia="Times"/>
            <w:noProof/>
          </w:rPr>
          <w:t>Table 6. Listing of the L3T WUE data layers.</w:t>
        </w:r>
        <w:r w:rsidR="00E343FB">
          <w:rPr>
            <w:noProof/>
            <w:webHidden/>
          </w:rPr>
          <w:tab/>
        </w:r>
        <w:r w:rsidR="00E343FB">
          <w:rPr>
            <w:noProof/>
            <w:webHidden/>
          </w:rPr>
          <w:fldChar w:fldCharType="begin"/>
        </w:r>
        <w:r w:rsidR="00E343FB">
          <w:rPr>
            <w:noProof/>
            <w:webHidden/>
          </w:rPr>
          <w:instrText xml:space="preserve"> PAGEREF _Toc169011116 \h </w:instrText>
        </w:r>
        <w:r w:rsidR="00E343FB">
          <w:rPr>
            <w:noProof/>
            <w:webHidden/>
          </w:rPr>
        </w:r>
        <w:r w:rsidR="00E343FB">
          <w:rPr>
            <w:noProof/>
            <w:webHidden/>
          </w:rPr>
          <w:fldChar w:fldCharType="separate"/>
        </w:r>
        <w:r w:rsidR="00E343FB">
          <w:rPr>
            <w:noProof/>
            <w:webHidden/>
          </w:rPr>
          <w:t>13</w:t>
        </w:r>
        <w:r w:rsidR="00E343FB">
          <w:rPr>
            <w:noProof/>
            <w:webHidden/>
          </w:rPr>
          <w:fldChar w:fldCharType="end"/>
        </w:r>
      </w:hyperlink>
    </w:p>
    <w:p w14:paraId="01E28C3A" w14:textId="0A40E846"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7" w:history="1">
        <w:r w:rsidR="00E343FB" w:rsidRPr="00D22245">
          <w:rPr>
            <w:rStyle w:val="Hyperlink"/>
            <w:rFonts w:eastAsia="Times"/>
            <w:noProof/>
          </w:rPr>
          <w:t>Table 7. Listing of the L3T ETLL data layers.</w:t>
        </w:r>
        <w:r w:rsidR="00E343FB">
          <w:rPr>
            <w:noProof/>
            <w:webHidden/>
          </w:rPr>
          <w:tab/>
        </w:r>
        <w:r w:rsidR="00E343FB">
          <w:rPr>
            <w:noProof/>
            <w:webHidden/>
          </w:rPr>
          <w:fldChar w:fldCharType="begin"/>
        </w:r>
        <w:r w:rsidR="00E343FB">
          <w:rPr>
            <w:noProof/>
            <w:webHidden/>
          </w:rPr>
          <w:instrText xml:space="preserve"> PAGEREF _Toc169011117 \h </w:instrText>
        </w:r>
        <w:r w:rsidR="00E343FB">
          <w:rPr>
            <w:noProof/>
            <w:webHidden/>
          </w:rPr>
        </w:r>
        <w:r w:rsidR="00E343FB">
          <w:rPr>
            <w:noProof/>
            <w:webHidden/>
          </w:rPr>
          <w:fldChar w:fldCharType="separate"/>
        </w:r>
        <w:r w:rsidR="00E343FB">
          <w:rPr>
            <w:noProof/>
            <w:webHidden/>
          </w:rPr>
          <w:t>13</w:t>
        </w:r>
        <w:r w:rsidR="00E343FB">
          <w:rPr>
            <w:noProof/>
            <w:webHidden/>
          </w:rPr>
          <w:fldChar w:fldCharType="end"/>
        </w:r>
      </w:hyperlink>
    </w:p>
    <w:p w14:paraId="6B2A414B" w14:textId="7CC5946A"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8" w:history="1">
        <w:r w:rsidR="00E343FB" w:rsidRPr="00D22245">
          <w:rPr>
            <w:rStyle w:val="Hyperlink"/>
            <w:rFonts w:eastAsia="Times"/>
            <w:noProof/>
          </w:rPr>
          <w:t>Table 8. Name and type of metadata fields contained in the common StandardMetadata group in each L2T/L3T/L4T product.</w:t>
        </w:r>
        <w:r w:rsidR="00E343FB">
          <w:rPr>
            <w:noProof/>
            <w:webHidden/>
          </w:rPr>
          <w:tab/>
        </w:r>
        <w:r w:rsidR="00E343FB">
          <w:rPr>
            <w:noProof/>
            <w:webHidden/>
          </w:rPr>
          <w:fldChar w:fldCharType="begin"/>
        </w:r>
        <w:r w:rsidR="00E343FB">
          <w:rPr>
            <w:noProof/>
            <w:webHidden/>
          </w:rPr>
          <w:instrText xml:space="preserve"> PAGEREF _Toc169011118 \h </w:instrText>
        </w:r>
        <w:r w:rsidR="00E343FB">
          <w:rPr>
            <w:noProof/>
            <w:webHidden/>
          </w:rPr>
        </w:r>
        <w:r w:rsidR="00E343FB">
          <w:rPr>
            <w:noProof/>
            <w:webHidden/>
          </w:rPr>
          <w:fldChar w:fldCharType="separate"/>
        </w:r>
        <w:r w:rsidR="00E343FB">
          <w:rPr>
            <w:noProof/>
            <w:webHidden/>
          </w:rPr>
          <w:t>15</w:t>
        </w:r>
        <w:r w:rsidR="00E343FB">
          <w:rPr>
            <w:noProof/>
            <w:webHidden/>
          </w:rPr>
          <w:fldChar w:fldCharType="end"/>
        </w:r>
      </w:hyperlink>
    </w:p>
    <w:p w14:paraId="4F17CB3D" w14:textId="0267BB5B" w:rsidR="00E343FB" w:rsidRDefault="00000000">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9" w:history="1">
        <w:r w:rsidR="00E343FB" w:rsidRPr="00D22245">
          <w:rPr>
            <w:rStyle w:val="Hyperlink"/>
            <w:rFonts w:eastAsia="Times"/>
            <w:noProof/>
          </w:rPr>
          <w:t>Table 9. Name and type of metadata fields contained in the common ProductMetadata group in each L2T/L3T/L4T product.</w:t>
        </w:r>
        <w:r w:rsidR="00E343FB">
          <w:rPr>
            <w:noProof/>
            <w:webHidden/>
          </w:rPr>
          <w:tab/>
        </w:r>
        <w:r w:rsidR="00E343FB">
          <w:rPr>
            <w:noProof/>
            <w:webHidden/>
          </w:rPr>
          <w:fldChar w:fldCharType="begin"/>
        </w:r>
        <w:r w:rsidR="00E343FB">
          <w:rPr>
            <w:noProof/>
            <w:webHidden/>
          </w:rPr>
          <w:instrText xml:space="preserve"> PAGEREF _Toc169011119 \h </w:instrText>
        </w:r>
        <w:r w:rsidR="00E343FB">
          <w:rPr>
            <w:noProof/>
            <w:webHidden/>
          </w:rPr>
        </w:r>
        <w:r w:rsidR="00E343FB">
          <w:rPr>
            <w:noProof/>
            <w:webHidden/>
          </w:rPr>
          <w:fldChar w:fldCharType="separate"/>
        </w:r>
        <w:r w:rsidR="00E343FB">
          <w:rPr>
            <w:noProof/>
            <w:webHidden/>
          </w:rPr>
          <w:t>15</w:t>
        </w:r>
        <w:r w:rsidR="00E343FB">
          <w:rPr>
            <w:noProof/>
            <w:webHidden/>
          </w:rPr>
          <w:fldChar w:fldCharType="end"/>
        </w:r>
      </w:hyperlink>
    </w:p>
    <w:p w14:paraId="4D21F342" w14:textId="5EDCD0A1" w:rsidR="00B81281" w:rsidRPr="003701BD" w:rsidRDefault="0099134C" w:rsidP="008D6574">
      <w:pPr>
        <w:spacing w:line="480" w:lineRule="auto"/>
        <w:rPr>
          <w:rFonts w:cs="Calibri"/>
        </w:rPr>
      </w:pPr>
      <w:r w:rsidRPr="003701BD">
        <w:rPr>
          <w:rFonts w:cs="Calibri"/>
        </w:rPr>
        <w:fldChar w:fldCharType="end"/>
      </w:r>
    </w:p>
    <w:p w14:paraId="62331D09" w14:textId="7DFDBC32" w:rsidR="00B81281" w:rsidRPr="003701BD" w:rsidRDefault="00B81281" w:rsidP="00187878">
      <w:pPr>
        <w:rPr>
          <w:rFonts w:cs="Calibri"/>
        </w:rPr>
      </w:pPr>
    </w:p>
    <w:p w14:paraId="5DEDD1C3" w14:textId="77777777" w:rsidR="00EF52B3" w:rsidRDefault="00EF52B3" w:rsidP="002E38C7">
      <w:pPr>
        <w:pStyle w:val="Body"/>
        <w:ind w:right="-270"/>
      </w:pPr>
    </w:p>
    <w:p w14:paraId="07950A79" w14:textId="77777777" w:rsidR="00EF52B3" w:rsidRPr="00EF52B3" w:rsidRDefault="00EF52B3" w:rsidP="008D6574">
      <w:pPr>
        <w:pStyle w:val="Body"/>
      </w:pPr>
    </w:p>
    <w:p w14:paraId="7BBF7542" w14:textId="77777777" w:rsidR="00B81281" w:rsidRDefault="00B81281" w:rsidP="008D6574">
      <w:pPr>
        <w:pStyle w:val="Body"/>
      </w:pPr>
      <w:r>
        <w:br w:type="page"/>
      </w:r>
    </w:p>
    <w:p w14:paraId="7B0252BE" w14:textId="77777777" w:rsidR="00B81281" w:rsidRPr="00075FD6" w:rsidRDefault="00B81281" w:rsidP="00D80E4F">
      <w:pPr>
        <w:pStyle w:val="Heading1"/>
      </w:pPr>
      <w:bookmarkStart w:id="2" w:name="_Toc169007886"/>
      <w:bookmarkStart w:id="3" w:name="_Toc169008214"/>
      <w:r>
        <w:lastRenderedPageBreak/>
        <w:t>Introduction</w:t>
      </w:r>
      <w:bookmarkEnd w:id="2"/>
      <w:bookmarkEnd w:id="3"/>
    </w:p>
    <w:p w14:paraId="0490A9DD" w14:textId="198C612E" w:rsidR="00095648" w:rsidRDefault="5159B6B4" w:rsidP="00C850B1">
      <w:r>
        <w:t>This is the user g</w:t>
      </w:r>
      <w:r w:rsidR="6FABECCA">
        <w:t xml:space="preserve">uide for the </w:t>
      </w:r>
      <w:r w:rsidR="738A1E9D">
        <w:t>SBG</w:t>
      </w:r>
      <w:r w:rsidR="2F57F6CE">
        <w:t xml:space="preserve"> tiled </w:t>
      </w:r>
      <w:r w:rsidR="22C03A26">
        <w:t>product</w:t>
      </w:r>
      <w:r w:rsidR="2F57F6CE">
        <w:t>s</w:t>
      </w:r>
      <w:r w:rsidR="40883022">
        <w:t xml:space="preserve">. </w:t>
      </w:r>
      <w:r w:rsidR="738A1E9D">
        <w:t>SBG</w:t>
      </w:r>
      <w:r w:rsidR="0F65957E">
        <w:t xml:space="preserve"> acquires data within an orbit, and this orbit path is divided into scenes roughly </w:t>
      </w:r>
      <w:r w:rsidR="00417659">
        <w:t>935</w:t>
      </w:r>
      <w:r w:rsidR="0F65957E">
        <w:t xml:space="preserve"> x </w:t>
      </w:r>
      <w:r w:rsidR="00417659">
        <w:t>935</w:t>
      </w:r>
      <w:r w:rsidR="0F65957E">
        <w:t xml:space="preserve"> km in size. The </w:t>
      </w:r>
      <w:r w:rsidR="699DE8C1">
        <w:t>SBG</w:t>
      </w:r>
      <w:r w:rsidR="2F57F6CE">
        <w:t xml:space="preserve"> </w:t>
      </w:r>
      <w:r w:rsidR="000E0F3F">
        <w:t xml:space="preserve">orbit/scene/tile </w:t>
      </w:r>
      <w:r w:rsidR="2F57F6CE">
        <w:t xml:space="preserve">products are distributed </w:t>
      </w:r>
      <w:r w:rsidR="5E0DEE4D">
        <w:t xml:space="preserve">in Cloud-Optimized </w:t>
      </w:r>
      <w:proofErr w:type="spellStart"/>
      <w:r w:rsidR="5E0DEE4D">
        <w:t>GeoTIFF</w:t>
      </w:r>
      <w:proofErr w:type="spellEnd"/>
      <w:r w:rsidR="5E0DEE4D">
        <w:t xml:space="preserve"> (COG)</w:t>
      </w:r>
      <w:r w:rsidR="000E0F3F">
        <w:t xml:space="preserve"> format</w:t>
      </w:r>
      <w:r w:rsidR="22C03A26">
        <w:t>.</w:t>
      </w:r>
      <w:r w:rsidR="5E0DEE4D">
        <w:t xml:space="preserve"> </w:t>
      </w:r>
      <w:r w:rsidR="316C83F2">
        <w:t>The tiled products are listed in</w:t>
      </w:r>
      <w:r w:rsidR="00FB51B2">
        <w:t xml:space="preserve"> </w:t>
      </w:r>
      <w:r w:rsidR="00E1357C">
        <w:fldChar w:fldCharType="begin"/>
      </w:r>
      <w:r w:rsidR="00E1357C">
        <w:instrText xml:space="preserve"> REF _Ref159940639 \h </w:instrText>
      </w:r>
      <w:r w:rsidR="00C850B1">
        <w:instrText xml:space="preserve"> \* MERGEFORMAT </w:instrText>
      </w:r>
      <w:r w:rsidR="00E1357C">
        <w:fldChar w:fldCharType="separate"/>
      </w:r>
      <w:r w:rsidR="00E1357C">
        <w:t xml:space="preserve">Table </w:t>
      </w:r>
      <w:r w:rsidR="00E1357C">
        <w:rPr>
          <w:noProof/>
        </w:rPr>
        <w:t>1</w:t>
      </w:r>
      <w:r w:rsidR="00E1357C">
        <w:fldChar w:fldCharType="end"/>
      </w:r>
      <w:r w:rsidR="316C83F2">
        <w:t>.</w:t>
      </w:r>
    </w:p>
    <w:p w14:paraId="25FEAB57" w14:textId="77777777" w:rsidR="00782C59" w:rsidRDefault="00782C59" w:rsidP="008D6574">
      <w:pPr>
        <w:pStyle w:val="Body"/>
      </w:pPr>
    </w:p>
    <w:tbl>
      <w:tblPr>
        <w:tblW w:w="5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760"/>
      </w:tblGrid>
      <w:tr w:rsidR="00F20B03" w:rsidRPr="00782C59" w14:paraId="687A1595" w14:textId="77777777" w:rsidTr="00AC3104">
        <w:trPr>
          <w:trHeight w:val="320"/>
        </w:trPr>
        <w:tc>
          <w:tcPr>
            <w:tcW w:w="2717" w:type="dxa"/>
            <w:shd w:val="clear" w:color="auto" w:fill="auto"/>
            <w:noWrap/>
            <w:vAlign w:val="bottom"/>
            <w:hideMark/>
          </w:tcPr>
          <w:p w14:paraId="04B8B525" w14:textId="36D285A9" w:rsidR="00F20B03" w:rsidRPr="00A00E28" w:rsidRDefault="00F20B03" w:rsidP="00F97B3C">
            <w:pPr>
              <w:rPr>
                <w:b/>
                <w:color w:val="000000"/>
              </w:rPr>
            </w:pPr>
            <w:r w:rsidRPr="00A00E28">
              <w:rPr>
                <w:b/>
                <w:color w:val="000000"/>
              </w:rPr>
              <w:t>Product</w:t>
            </w:r>
            <w:r w:rsidR="00097CEA" w:rsidRPr="00A00E28">
              <w:rPr>
                <w:b/>
                <w:color w:val="000000"/>
              </w:rPr>
              <w:t xml:space="preserve"> </w:t>
            </w:r>
            <w:r w:rsidR="000E20B2" w:rsidRPr="00A00E28">
              <w:rPr>
                <w:b/>
                <w:color w:val="000000"/>
              </w:rPr>
              <w:t>L</w:t>
            </w:r>
            <w:r w:rsidR="00097CEA" w:rsidRPr="00A00E28">
              <w:rPr>
                <w:b/>
                <w:color w:val="000000"/>
              </w:rPr>
              <w:t xml:space="preserve">ong </w:t>
            </w:r>
            <w:r w:rsidR="000E20B2" w:rsidRPr="00A00E28">
              <w:rPr>
                <w:b/>
                <w:color w:val="000000"/>
              </w:rPr>
              <w:t>N</w:t>
            </w:r>
            <w:r w:rsidR="00097CEA" w:rsidRPr="00A00E28">
              <w:rPr>
                <w:b/>
                <w:color w:val="000000"/>
              </w:rPr>
              <w:t>ame</w:t>
            </w:r>
            <w:r w:rsidR="00EF75C2" w:rsidRPr="00A00E28">
              <w:rPr>
                <w:b/>
                <w:color w:val="000000"/>
              </w:rPr>
              <w:t xml:space="preserve"> </w:t>
            </w:r>
          </w:p>
        </w:tc>
        <w:tc>
          <w:tcPr>
            <w:tcW w:w="2760" w:type="dxa"/>
            <w:shd w:val="clear" w:color="auto" w:fill="auto"/>
            <w:noWrap/>
            <w:vAlign w:val="bottom"/>
            <w:hideMark/>
          </w:tcPr>
          <w:p w14:paraId="47CB9759" w14:textId="5EE5B0F7" w:rsidR="00F20B03" w:rsidRPr="00A00E28" w:rsidRDefault="00097CEA" w:rsidP="00F97B3C">
            <w:pPr>
              <w:rPr>
                <w:b/>
                <w:color w:val="000000"/>
              </w:rPr>
            </w:pPr>
            <w:r w:rsidRPr="00A00E28">
              <w:rPr>
                <w:b/>
                <w:color w:val="000000"/>
              </w:rPr>
              <w:t xml:space="preserve">Product </w:t>
            </w:r>
            <w:r w:rsidR="000E20B2" w:rsidRPr="00A00E28">
              <w:rPr>
                <w:b/>
                <w:color w:val="000000"/>
              </w:rPr>
              <w:t>S</w:t>
            </w:r>
            <w:r w:rsidRPr="00A00E28">
              <w:rPr>
                <w:b/>
                <w:color w:val="000000"/>
              </w:rPr>
              <w:t xml:space="preserve">hort </w:t>
            </w:r>
            <w:r w:rsidR="000E20B2" w:rsidRPr="00A00E28">
              <w:rPr>
                <w:b/>
                <w:color w:val="000000"/>
              </w:rPr>
              <w:t>N</w:t>
            </w:r>
            <w:r w:rsidRPr="00A00E28">
              <w:rPr>
                <w:b/>
                <w:color w:val="000000"/>
              </w:rPr>
              <w:t>ame</w:t>
            </w:r>
          </w:p>
        </w:tc>
      </w:tr>
      <w:tr w:rsidR="00F20B03" w:rsidRPr="00782C59" w14:paraId="49FAF0BC" w14:textId="77777777" w:rsidTr="00AC3104">
        <w:trPr>
          <w:trHeight w:val="320"/>
        </w:trPr>
        <w:tc>
          <w:tcPr>
            <w:tcW w:w="2717" w:type="dxa"/>
            <w:shd w:val="clear" w:color="auto" w:fill="auto"/>
            <w:noWrap/>
            <w:vAlign w:val="bottom"/>
            <w:hideMark/>
          </w:tcPr>
          <w:p w14:paraId="2E9AF6AE" w14:textId="6F4E297C" w:rsidR="00F20B03" w:rsidRPr="00782C59" w:rsidRDefault="00F20B03" w:rsidP="00F97B3C">
            <w:pPr>
              <w:rPr>
                <w:color w:val="000000"/>
              </w:rPr>
            </w:pPr>
            <w:r w:rsidRPr="00782C59">
              <w:rPr>
                <w:color w:val="000000"/>
              </w:rPr>
              <w:t>STARS NDVI/Albedo</w:t>
            </w:r>
          </w:p>
        </w:tc>
        <w:tc>
          <w:tcPr>
            <w:tcW w:w="2760" w:type="dxa"/>
            <w:shd w:val="clear" w:color="auto" w:fill="auto"/>
            <w:noWrap/>
            <w:vAlign w:val="bottom"/>
            <w:hideMark/>
          </w:tcPr>
          <w:p w14:paraId="3B4B11E9" w14:textId="44D61979" w:rsidR="00F20B03" w:rsidRPr="00782C59" w:rsidRDefault="00F20B03" w:rsidP="00F97B3C">
            <w:pPr>
              <w:rPr>
                <w:color w:val="000000"/>
              </w:rPr>
            </w:pPr>
            <w:r w:rsidRPr="00782C59">
              <w:rPr>
                <w:color w:val="000000"/>
              </w:rPr>
              <w:t>L2T STARS</w:t>
            </w:r>
          </w:p>
        </w:tc>
      </w:tr>
      <w:tr w:rsidR="00F20B03" w:rsidRPr="00782C59" w14:paraId="6E53B77A" w14:textId="77777777" w:rsidTr="00AC3104">
        <w:trPr>
          <w:trHeight w:val="320"/>
        </w:trPr>
        <w:tc>
          <w:tcPr>
            <w:tcW w:w="2717" w:type="dxa"/>
            <w:shd w:val="clear" w:color="auto" w:fill="auto"/>
            <w:noWrap/>
            <w:vAlign w:val="bottom"/>
            <w:hideMark/>
          </w:tcPr>
          <w:p w14:paraId="3AF23503" w14:textId="649C1DFB" w:rsidR="00F20B03" w:rsidRPr="00782C59" w:rsidRDefault="00F20B03" w:rsidP="00F97B3C">
            <w:pPr>
              <w:rPr>
                <w:color w:val="000000"/>
              </w:rPr>
            </w:pPr>
            <w:r w:rsidRPr="00782C59">
              <w:rPr>
                <w:color w:val="000000"/>
              </w:rPr>
              <w:t>Surface Energy Balance</w:t>
            </w:r>
          </w:p>
        </w:tc>
        <w:tc>
          <w:tcPr>
            <w:tcW w:w="2760" w:type="dxa"/>
            <w:shd w:val="clear" w:color="auto" w:fill="auto"/>
            <w:noWrap/>
            <w:vAlign w:val="bottom"/>
            <w:hideMark/>
          </w:tcPr>
          <w:p w14:paraId="4893EF64" w14:textId="66F41345" w:rsidR="00F20B03" w:rsidRPr="00782C59" w:rsidRDefault="00F20B03" w:rsidP="00F97B3C">
            <w:pPr>
              <w:rPr>
                <w:color w:val="000000"/>
              </w:rPr>
            </w:pPr>
            <w:r w:rsidRPr="00782C59">
              <w:rPr>
                <w:color w:val="000000"/>
              </w:rPr>
              <w:t>L3T SEB</w:t>
            </w:r>
          </w:p>
        </w:tc>
      </w:tr>
      <w:tr w:rsidR="00F20B03" w:rsidRPr="00782C59" w14:paraId="5EDD6125" w14:textId="77777777" w:rsidTr="00AC3104">
        <w:trPr>
          <w:trHeight w:val="320"/>
        </w:trPr>
        <w:tc>
          <w:tcPr>
            <w:tcW w:w="2717" w:type="dxa"/>
            <w:shd w:val="clear" w:color="auto" w:fill="auto"/>
            <w:noWrap/>
            <w:vAlign w:val="bottom"/>
            <w:hideMark/>
          </w:tcPr>
          <w:p w14:paraId="1CB2AF98" w14:textId="3C942A30" w:rsidR="00F20B03" w:rsidRPr="00782C59" w:rsidRDefault="00F20B03" w:rsidP="00F97B3C">
            <w:pPr>
              <w:rPr>
                <w:color w:val="000000"/>
              </w:rPr>
            </w:pPr>
            <w:r w:rsidRPr="00782C59">
              <w:rPr>
                <w:color w:val="000000"/>
              </w:rPr>
              <w:t>Soil Moisture</w:t>
            </w:r>
          </w:p>
        </w:tc>
        <w:tc>
          <w:tcPr>
            <w:tcW w:w="2760" w:type="dxa"/>
            <w:shd w:val="clear" w:color="auto" w:fill="auto"/>
            <w:noWrap/>
            <w:vAlign w:val="bottom"/>
            <w:hideMark/>
          </w:tcPr>
          <w:p w14:paraId="7ED8D12B" w14:textId="55FB16C1" w:rsidR="00F20B03" w:rsidRPr="00782C59" w:rsidRDefault="00F20B03" w:rsidP="00F97B3C">
            <w:pPr>
              <w:rPr>
                <w:color w:val="000000"/>
              </w:rPr>
            </w:pPr>
            <w:r w:rsidRPr="00782C59">
              <w:rPr>
                <w:color w:val="000000"/>
              </w:rPr>
              <w:t>L3T SM</w:t>
            </w:r>
          </w:p>
        </w:tc>
      </w:tr>
      <w:tr w:rsidR="00F20B03" w:rsidRPr="00782C59" w14:paraId="768D2EE8" w14:textId="77777777" w:rsidTr="00AC3104">
        <w:trPr>
          <w:trHeight w:val="320"/>
        </w:trPr>
        <w:tc>
          <w:tcPr>
            <w:tcW w:w="2717" w:type="dxa"/>
            <w:shd w:val="clear" w:color="auto" w:fill="auto"/>
            <w:noWrap/>
            <w:vAlign w:val="bottom"/>
            <w:hideMark/>
          </w:tcPr>
          <w:p w14:paraId="6DE4B276" w14:textId="2D277124" w:rsidR="00F20B03" w:rsidRPr="00782C59" w:rsidRDefault="00F20B03" w:rsidP="00F97B3C">
            <w:pPr>
              <w:rPr>
                <w:color w:val="000000"/>
              </w:rPr>
            </w:pPr>
            <w:r w:rsidRPr="00782C59">
              <w:rPr>
                <w:color w:val="000000"/>
              </w:rPr>
              <w:t>Meteorology</w:t>
            </w:r>
          </w:p>
        </w:tc>
        <w:tc>
          <w:tcPr>
            <w:tcW w:w="2760" w:type="dxa"/>
            <w:shd w:val="clear" w:color="auto" w:fill="auto"/>
            <w:noWrap/>
            <w:vAlign w:val="bottom"/>
            <w:hideMark/>
          </w:tcPr>
          <w:p w14:paraId="042E12A0" w14:textId="5D2C3C08" w:rsidR="00F20B03" w:rsidRPr="00782C59" w:rsidRDefault="00F20B03" w:rsidP="00F97B3C">
            <w:pPr>
              <w:rPr>
                <w:color w:val="000000"/>
              </w:rPr>
            </w:pPr>
            <w:r w:rsidRPr="00782C59">
              <w:rPr>
                <w:color w:val="000000"/>
              </w:rPr>
              <w:t>L3T MET</w:t>
            </w:r>
          </w:p>
        </w:tc>
      </w:tr>
      <w:tr w:rsidR="00F20B03" w:rsidRPr="00782C59" w14:paraId="6FDBD5D5" w14:textId="77777777" w:rsidTr="00AC3104">
        <w:trPr>
          <w:trHeight w:val="320"/>
        </w:trPr>
        <w:tc>
          <w:tcPr>
            <w:tcW w:w="2717" w:type="dxa"/>
            <w:shd w:val="clear" w:color="auto" w:fill="auto"/>
            <w:noWrap/>
            <w:vAlign w:val="bottom"/>
            <w:hideMark/>
          </w:tcPr>
          <w:p w14:paraId="2E744E72" w14:textId="77777777" w:rsidR="00F20B03" w:rsidRPr="00782C59" w:rsidRDefault="00F20B03" w:rsidP="00F97B3C">
            <w:pPr>
              <w:rPr>
                <w:color w:val="000000"/>
              </w:rPr>
            </w:pPr>
            <w:r w:rsidRPr="00782C59">
              <w:rPr>
                <w:color w:val="000000"/>
              </w:rPr>
              <w:t xml:space="preserve">Evapotranspiration </w:t>
            </w:r>
          </w:p>
          <w:p w14:paraId="214D6F9F" w14:textId="0507E377" w:rsidR="00F20B03" w:rsidRPr="00782C59" w:rsidRDefault="00F20B03" w:rsidP="00F97B3C">
            <w:pPr>
              <w:rPr>
                <w:color w:val="000000"/>
              </w:rPr>
            </w:pPr>
            <w:r w:rsidRPr="00782C59">
              <w:rPr>
                <w:color w:val="000000"/>
              </w:rPr>
              <w:t>Ensemble</w:t>
            </w:r>
          </w:p>
        </w:tc>
        <w:tc>
          <w:tcPr>
            <w:tcW w:w="2760" w:type="dxa"/>
            <w:shd w:val="clear" w:color="auto" w:fill="auto"/>
            <w:noWrap/>
            <w:vAlign w:val="bottom"/>
            <w:hideMark/>
          </w:tcPr>
          <w:p w14:paraId="46E8E667" w14:textId="0CD7C819" w:rsidR="00F20B03" w:rsidRPr="00782C59" w:rsidRDefault="00F20B03" w:rsidP="00F97B3C">
            <w:pPr>
              <w:rPr>
                <w:color w:val="000000"/>
              </w:rPr>
            </w:pPr>
            <w:r w:rsidRPr="00782C59">
              <w:rPr>
                <w:color w:val="000000"/>
              </w:rPr>
              <w:t>L3T ET</w:t>
            </w:r>
          </w:p>
        </w:tc>
      </w:tr>
      <w:tr w:rsidR="00F20B03" w:rsidRPr="00782C59" w14:paraId="12880E17" w14:textId="77777777" w:rsidTr="00AC3104">
        <w:trPr>
          <w:trHeight w:val="320"/>
        </w:trPr>
        <w:tc>
          <w:tcPr>
            <w:tcW w:w="2717" w:type="dxa"/>
            <w:shd w:val="clear" w:color="auto" w:fill="auto"/>
            <w:noWrap/>
            <w:vAlign w:val="bottom"/>
            <w:hideMark/>
          </w:tcPr>
          <w:p w14:paraId="5F9B5855" w14:textId="77777777" w:rsidR="00F20B03" w:rsidRPr="00782C59" w:rsidRDefault="00F20B03" w:rsidP="00F97B3C">
            <w:pPr>
              <w:rPr>
                <w:color w:val="000000"/>
              </w:rPr>
            </w:pPr>
            <w:proofErr w:type="spellStart"/>
            <w:r w:rsidRPr="00782C59">
              <w:rPr>
                <w:color w:val="000000"/>
              </w:rPr>
              <w:t>DisALEXI</w:t>
            </w:r>
            <w:proofErr w:type="spellEnd"/>
            <w:r w:rsidRPr="00782C59">
              <w:rPr>
                <w:color w:val="000000"/>
              </w:rPr>
              <w:t>-JPL</w:t>
            </w:r>
          </w:p>
          <w:p w14:paraId="5FA7331B" w14:textId="01B77C55" w:rsidR="00F20B03" w:rsidRPr="00782C59" w:rsidRDefault="00F20B03" w:rsidP="00F97B3C">
            <w:pPr>
              <w:rPr>
                <w:color w:val="000000"/>
              </w:rPr>
            </w:pPr>
            <w:r w:rsidRPr="00782C59">
              <w:rPr>
                <w:color w:val="000000"/>
              </w:rPr>
              <w:t>Evapotranspiration</w:t>
            </w:r>
          </w:p>
        </w:tc>
        <w:tc>
          <w:tcPr>
            <w:tcW w:w="2760" w:type="dxa"/>
            <w:shd w:val="clear" w:color="auto" w:fill="auto"/>
            <w:noWrap/>
            <w:vAlign w:val="bottom"/>
            <w:hideMark/>
          </w:tcPr>
          <w:p w14:paraId="10010777" w14:textId="0ABD4175" w:rsidR="00F20B03" w:rsidRPr="00782C59" w:rsidRDefault="00F20B03" w:rsidP="00F97B3C">
            <w:pPr>
              <w:rPr>
                <w:color w:val="000000"/>
              </w:rPr>
            </w:pPr>
            <w:r w:rsidRPr="00782C59">
              <w:rPr>
                <w:color w:val="000000"/>
              </w:rPr>
              <w:t>L3T ET ALEXI</w:t>
            </w:r>
          </w:p>
        </w:tc>
      </w:tr>
      <w:tr w:rsidR="00F20B03" w:rsidRPr="00782C59" w14:paraId="17DF8597" w14:textId="77777777" w:rsidTr="00AC3104">
        <w:trPr>
          <w:trHeight w:val="320"/>
        </w:trPr>
        <w:tc>
          <w:tcPr>
            <w:tcW w:w="2717" w:type="dxa"/>
            <w:shd w:val="clear" w:color="auto" w:fill="auto"/>
            <w:noWrap/>
            <w:vAlign w:val="bottom"/>
            <w:hideMark/>
          </w:tcPr>
          <w:p w14:paraId="08914221" w14:textId="1984CFFE" w:rsidR="00F20B03" w:rsidRPr="00782C59" w:rsidRDefault="00F20B03" w:rsidP="00F97B3C">
            <w:pPr>
              <w:rPr>
                <w:color w:val="000000"/>
              </w:rPr>
            </w:pPr>
            <w:r w:rsidRPr="00782C59">
              <w:rPr>
                <w:color w:val="000000"/>
              </w:rPr>
              <w:t>Evaporative Stress Index</w:t>
            </w:r>
          </w:p>
        </w:tc>
        <w:tc>
          <w:tcPr>
            <w:tcW w:w="2760" w:type="dxa"/>
            <w:shd w:val="clear" w:color="auto" w:fill="auto"/>
            <w:noWrap/>
            <w:vAlign w:val="bottom"/>
            <w:hideMark/>
          </w:tcPr>
          <w:p w14:paraId="595B1FCB" w14:textId="0C979612" w:rsidR="00F20B03" w:rsidRPr="00782C59" w:rsidRDefault="00F20B03" w:rsidP="00F97B3C">
            <w:pPr>
              <w:rPr>
                <w:color w:val="000000"/>
              </w:rPr>
            </w:pPr>
            <w:r w:rsidRPr="00782C59">
              <w:rPr>
                <w:color w:val="000000"/>
              </w:rPr>
              <w:t>L4T ESI</w:t>
            </w:r>
          </w:p>
        </w:tc>
      </w:tr>
      <w:tr w:rsidR="00F20B03" w:rsidRPr="00782C59" w14:paraId="29DB8582" w14:textId="77777777" w:rsidTr="00AC3104">
        <w:trPr>
          <w:trHeight w:val="320"/>
        </w:trPr>
        <w:tc>
          <w:tcPr>
            <w:tcW w:w="2717" w:type="dxa"/>
            <w:shd w:val="clear" w:color="auto" w:fill="auto"/>
            <w:noWrap/>
            <w:vAlign w:val="bottom"/>
            <w:hideMark/>
          </w:tcPr>
          <w:p w14:paraId="106E6800" w14:textId="77777777" w:rsidR="00F20B03" w:rsidRPr="00782C59" w:rsidRDefault="00F20B03" w:rsidP="00F97B3C">
            <w:pPr>
              <w:rPr>
                <w:color w:val="000000"/>
              </w:rPr>
            </w:pPr>
            <w:proofErr w:type="spellStart"/>
            <w:r w:rsidRPr="00782C59">
              <w:rPr>
                <w:color w:val="000000"/>
              </w:rPr>
              <w:t>DisALEXI</w:t>
            </w:r>
            <w:proofErr w:type="spellEnd"/>
            <w:r w:rsidRPr="00782C59">
              <w:rPr>
                <w:color w:val="000000"/>
              </w:rPr>
              <w:t>-JPL</w:t>
            </w:r>
          </w:p>
          <w:p w14:paraId="7514B956" w14:textId="71F26038" w:rsidR="00F20B03" w:rsidRPr="00782C59" w:rsidRDefault="00F20B03" w:rsidP="00F97B3C">
            <w:pPr>
              <w:rPr>
                <w:color w:val="000000"/>
              </w:rPr>
            </w:pPr>
            <w:r w:rsidRPr="00782C59">
              <w:rPr>
                <w:color w:val="000000"/>
              </w:rPr>
              <w:t>Evaporative Stress Index</w:t>
            </w:r>
          </w:p>
        </w:tc>
        <w:tc>
          <w:tcPr>
            <w:tcW w:w="2760" w:type="dxa"/>
            <w:shd w:val="clear" w:color="auto" w:fill="auto"/>
            <w:noWrap/>
            <w:vAlign w:val="bottom"/>
            <w:hideMark/>
          </w:tcPr>
          <w:p w14:paraId="72686444" w14:textId="27D27643" w:rsidR="00F20B03" w:rsidRPr="00782C59" w:rsidRDefault="00F20B03" w:rsidP="00F97B3C">
            <w:pPr>
              <w:rPr>
                <w:color w:val="000000"/>
              </w:rPr>
            </w:pPr>
            <w:r w:rsidRPr="00782C59">
              <w:rPr>
                <w:color w:val="000000"/>
              </w:rPr>
              <w:t>L4T ESI ALEXI</w:t>
            </w:r>
          </w:p>
        </w:tc>
      </w:tr>
      <w:tr w:rsidR="00F20B03" w:rsidRPr="00782C59" w14:paraId="5AB34E68" w14:textId="77777777" w:rsidTr="00AC3104">
        <w:trPr>
          <w:trHeight w:val="320"/>
        </w:trPr>
        <w:tc>
          <w:tcPr>
            <w:tcW w:w="2717" w:type="dxa"/>
            <w:shd w:val="clear" w:color="auto" w:fill="auto"/>
            <w:noWrap/>
            <w:vAlign w:val="bottom"/>
            <w:hideMark/>
          </w:tcPr>
          <w:p w14:paraId="659D88FE" w14:textId="695CA08C" w:rsidR="00F20B03" w:rsidRPr="00782C59" w:rsidRDefault="00F20B03" w:rsidP="00F97B3C">
            <w:pPr>
              <w:rPr>
                <w:color w:val="000000"/>
              </w:rPr>
            </w:pPr>
            <w:r w:rsidRPr="00782C59">
              <w:rPr>
                <w:color w:val="000000"/>
              </w:rPr>
              <w:t>Water Use Efficiency</w:t>
            </w:r>
          </w:p>
        </w:tc>
        <w:tc>
          <w:tcPr>
            <w:tcW w:w="2760" w:type="dxa"/>
            <w:shd w:val="clear" w:color="auto" w:fill="auto"/>
            <w:noWrap/>
            <w:vAlign w:val="bottom"/>
            <w:hideMark/>
          </w:tcPr>
          <w:p w14:paraId="28583343" w14:textId="7B863D5F" w:rsidR="00F20B03" w:rsidRPr="00782C59" w:rsidRDefault="00F20B03" w:rsidP="00F97B3C">
            <w:pPr>
              <w:rPr>
                <w:color w:val="000000"/>
              </w:rPr>
            </w:pPr>
            <w:r w:rsidRPr="00782C59">
              <w:rPr>
                <w:color w:val="000000"/>
              </w:rPr>
              <w:t>L4T WUE</w:t>
            </w:r>
          </w:p>
        </w:tc>
      </w:tr>
    </w:tbl>
    <w:p w14:paraId="568D7256" w14:textId="79F09E61" w:rsidR="000163DE" w:rsidRDefault="004057A6" w:rsidP="00427964">
      <w:pPr>
        <w:pStyle w:val="TableCaptionDS"/>
      </w:pPr>
      <w:bookmarkStart w:id="4" w:name="_Ref159940639"/>
      <w:bookmarkStart w:id="5" w:name="_Toc159939636"/>
      <w:bookmarkStart w:id="6" w:name="_Toc159939802"/>
      <w:bookmarkStart w:id="7" w:name="_Toc112237144"/>
      <w:bookmarkStart w:id="8" w:name="_Toc169011111"/>
      <w:r>
        <w:t xml:space="preserve">Table </w:t>
      </w:r>
      <w:r>
        <w:fldChar w:fldCharType="begin"/>
      </w:r>
      <w:r>
        <w:instrText xml:space="preserve"> SEQ Table \* ARABIC </w:instrText>
      </w:r>
      <w:r>
        <w:fldChar w:fldCharType="separate"/>
      </w:r>
      <w:r w:rsidR="000739E8">
        <w:rPr>
          <w:noProof/>
        </w:rPr>
        <w:t>1</w:t>
      </w:r>
      <w:r>
        <w:fldChar w:fldCharType="end"/>
      </w:r>
      <w:bookmarkEnd w:id="4"/>
      <w:r w:rsidR="00BC5878">
        <w:t xml:space="preserve">. </w:t>
      </w:r>
      <w:r w:rsidR="316C83F2" w:rsidRPr="68372182">
        <w:rPr>
          <w:noProof/>
        </w:rPr>
        <w:t xml:space="preserve">Listing of </w:t>
      </w:r>
      <w:r w:rsidR="699DE8C1" w:rsidRPr="68372182">
        <w:rPr>
          <w:noProof/>
        </w:rPr>
        <w:t>SBG</w:t>
      </w:r>
      <w:r w:rsidR="316C83F2" w:rsidRPr="68372182">
        <w:rPr>
          <w:noProof/>
        </w:rPr>
        <w:t xml:space="preserve"> tiled products </w:t>
      </w:r>
      <w:r w:rsidR="00FC3DD0">
        <w:rPr>
          <w:noProof/>
        </w:rPr>
        <w:t xml:space="preserve">long </w:t>
      </w:r>
      <w:r w:rsidR="00E21AAC">
        <w:rPr>
          <w:noProof/>
        </w:rPr>
        <w:t xml:space="preserve">names </w:t>
      </w:r>
      <w:r w:rsidR="00FC3DD0">
        <w:rPr>
          <w:noProof/>
        </w:rPr>
        <w:t>and short names</w:t>
      </w:r>
      <w:r w:rsidR="316C83F2" w:rsidRPr="68372182">
        <w:rPr>
          <w:noProof/>
        </w:rPr>
        <w:t>.</w:t>
      </w:r>
      <w:bookmarkEnd w:id="5"/>
      <w:bookmarkEnd w:id="6"/>
      <w:bookmarkEnd w:id="7"/>
      <w:bookmarkEnd w:id="8"/>
    </w:p>
    <w:p w14:paraId="2B277B8F" w14:textId="77777777" w:rsidR="00C75124" w:rsidRPr="00137A3E" w:rsidRDefault="00C75124" w:rsidP="00EF39D3"/>
    <w:p w14:paraId="63439DE3" w14:textId="660E7B8A" w:rsidR="00B81281" w:rsidRDefault="72A5C7C9" w:rsidP="009D3195">
      <w:pPr>
        <w:pStyle w:val="Heading2"/>
      </w:pPr>
      <w:bookmarkStart w:id="9" w:name="_Toc169007887"/>
      <w:bookmarkStart w:id="10" w:name="_Toc169008215"/>
      <w:r>
        <w:t xml:space="preserve">Cloud-Optimized </w:t>
      </w:r>
      <w:proofErr w:type="spellStart"/>
      <w:r>
        <w:t>GeoTIFF</w:t>
      </w:r>
      <w:proofErr w:type="spellEnd"/>
      <w:r>
        <w:t xml:space="preserve"> Orbit/Scene/Tile Products</w:t>
      </w:r>
      <w:bookmarkEnd w:id="9"/>
      <w:bookmarkEnd w:id="10"/>
      <w:r>
        <w:t xml:space="preserve"> </w:t>
      </w:r>
    </w:p>
    <w:p w14:paraId="5FE90CBF" w14:textId="7642020E" w:rsidR="00D331E7" w:rsidRDefault="72A5C7C9" w:rsidP="00B6228C">
      <w:r>
        <w:t xml:space="preserve">To provide an analysis-ready format, the </w:t>
      </w:r>
      <w:r w:rsidR="7E649912">
        <w:t>SBG</w:t>
      </w:r>
      <w:r>
        <w:t xml:space="preserve"> products are distributed in a tiled form and using the COG format. The tiled products include the letter T in their level identifiers: </w:t>
      </w:r>
      <w:r w:rsidR="05612226">
        <w:t xml:space="preserve">L1CT, </w:t>
      </w:r>
      <w:r>
        <w:t xml:space="preserve">L2T, L3T, and L4T. The tiling system used for </w:t>
      </w:r>
      <w:r w:rsidR="7E649912">
        <w:t>SBG</w:t>
      </w:r>
      <w:r>
        <w:t xml:space="preserve"> is borrowed from the modified Military Grid Reference System (MGRS) tiling scheme used by Sentinel 2. These tiles divide the Universal Transverse Mercator (UTM) zones into square tiles 109</w:t>
      </w:r>
      <w:r w:rsidR="006472BC">
        <w:t>80</w:t>
      </w:r>
      <w:r>
        <w:t xml:space="preserve">0 m across. </w:t>
      </w:r>
      <w:r w:rsidR="16186288">
        <w:t>SBG</w:t>
      </w:r>
      <w:r>
        <w:t xml:space="preserve"> uses a </w:t>
      </w:r>
      <w:r w:rsidR="5B820291">
        <w:t>6</w:t>
      </w:r>
      <w:r>
        <w:t>0 m cell size with 1</w:t>
      </w:r>
      <w:r w:rsidR="719A6561">
        <w:t>8</w:t>
      </w:r>
      <w:r w:rsidR="006472BC">
        <w:t>3</w:t>
      </w:r>
      <w:r w:rsidR="719A6561">
        <w:t>0</w:t>
      </w:r>
      <w:r>
        <w:t xml:space="preserve"> rows by 1</w:t>
      </w:r>
      <w:r w:rsidR="156BFDAF">
        <w:t>8</w:t>
      </w:r>
      <w:r w:rsidR="00967E77">
        <w:t>3</w:t>
      </w:r>
      <w:r w:rsidR="156BFDAF">
        <w:t>0</w:t>
      </w:r>
      <w:r>
        <w:t xml:space="preserve"> columns in each tile</w:t>
      </w:r>
      <w:r w:rsidR="70F56A89">
        <w:t>, totaling 3.</w:t>
      </w:r>
      <w:r w:rsidR="00391BB1">
        <w:t>35</w:t>
      </w:r>
      <w:r w:rsidR="70F56A89">
        <w:t xml:space="preserve"> million pixels per tile</w:t>
      </w:r>
      <w:r>
        <w:t xml:space="preserve">. This allows the end user to assume that each </w:t>
      </w:r>
      <w:r w:rsidR="70E4B446">
        <w:t>6</w:t>
      </w:r>
      <w:r>
        <w:t xml:space="preserve">0 m </w:t>
      </w:r>
      <w:r w:rsidR="16186288">
        <w:t>SBG</w:t>
      </w:r>
      <w:r>
        <w:t xml:space="preserve"> pixel will remain in the same location at each timestep observed in analysis. The COG format also facilitates end-user analysis as a universally recognized and supported format, compatible with open-source software, including QGIS, </w:t>
      </w:r>
      <w:r w:rsidR="6895C6A2">
        <w:t xml:space="preserve">ArcGIS, </w:t>
      </w:r>
      <w:r>
        <w:t xml:space="preserve">GDAL, </w:t>
      </w:r>
      <w:r w:rsidR="6895C6A2">
        <w:t xml:space="preserve">the </w:t>
      </w:r>
      <w:r w:rsidR="6895C6A2" w:rsidRPr="006529CD">
        <w:rPr>
          <w:rStyle w:val="HTMLTypewriter"/>
        </w:rPr>
        <w:t>Raster</w:t>
      </w:r>
      <w:r w:rsidR="6895C6A2">
        <w:t xml:space="preserve"> package in </w:t>
      </w:r>
      <w:r>
        <w:t xml:space="preserve">R, </w:t>
      </w:r>
      <w:proofErr w:type="spellStart"/>
      <w:r w:rsidR="6895C6A2" w:rsidRPr="006529CD">
        <w:rPr>
          <w:rStyle w:val="HTMLTypewriter"/>
        </w:rPr>
        <w:t>rioxarray</w:t>
      </w:r>
      <w:proofErr w:type="spellEnd"/>
      <w:r w:rsidR="6895C6A2">
        <w:t xml:space="preserve"> in </w:t>
      </w:r>
      <w:r>
        <w:t xml:space="preserve">Python, and </w:t>
      </w:r>
      <w:proofErr w:type="spellStart"/>
      <w:r w:rsidR="6895C6A2" w:rsidRPr="006529CD">
        <w:rPr>
          <w:rStyle w:val="HTMLTypewriter"/>
        </w:rPr>
        <w:t>Rasters.jl</w:t>
      </w:r>
      <w:proofErr w:type="spellEnd"/>
      <w:r w:rsidR="6895C6A2" w:rsidRPr="006529CD">
        <w:rPr>
          <w:rStyle w:val="HTMLTypewriter"/>
        </w:rPr>
        <w:t xml:space="preserve"> </w:t>
      </w:r>
      <w:r w:rsidR="6895C6A2">
        <w:t xml:space="preserve">in </w:t>
      </w:r>
      <w:r>
        <w:t>Julia.</w:t>
      </w:r>
    </w:p>
    <w:p w14:paraId="62388C09" w14:textId="77777777" w:rsidR="007166D6" w:rsidRDefault="007166D6" w:rsidP="00B6228C"/>
    <w:p w14:paraId="617BA11B" w14:textId="519F4099" w:rsidR="35B88428" w:rsidRDefault="35B88428" w:rsidP="00B6228C">
      <w:r>
        <w:t xml:space="preserve">Each </w:t>
      </w:r>
      <w:r w:rsidRPr="00176947">
        <w:rPr>
          <w:rStyle w:val="HTMLTypewriter"/>
        </w:rPr>
        <w:t>float32</w:t>
      </w:r>
      <w:r>
        <w:t xml:space="preserve"> data layer occupies 4 bytes of storage</w:t>
      </w:r>
      <w:r w:rsidR="115410DB">
        <w:t xml:space="preserve"> per pixel</w:t>
      </w:r>
      <w:r>
        <w:t>, which amounts to an uncompressed size of 1</w:t>
      </w:r>
      <w:r w:rsidR="006F1149">
        <w:t>3</w:t>
      </w:r>
      <w:r>
        <w:t>.</w:t>
      </w:r>
      <w:r w:rsidR="008847E2">
        <w:t>4</w:t>
      </w:r>
      <w:r>
        <w:t xml:space="preserve"> mb for each tiled data layer.</w:t>
      </w:r>
      <w:r w:rsidR="70332E01">
        <w:t xml:space="preserve"> The </w:t>
      </w:r>
      <w:r w:rsidR="70332E01" w:rsidRPr="00176947">
        <w:rPr>
          <w:rStyle w:val="HTMLTypewriter"/>
        </w:rPr>
        <w:t>uint8</w:t>
      </w:r>
      <w:r w:rsidR="70332E01">
        <w:t xml:space="preserve"> quality flag layers occupy a single byte</w:t>
      </w:r>
      <w:r w:rsidR="127A3A5E">
        <w:t xml:space="preserve"> per pixel, which amounts to an uncompressed size of 3.</w:t>
      </w:r>
      <w:r w:rsidR="00F92ED2">
        <w:t>3</w:t>
      </w:r>
      <w:r w:rsidR="00091954">
        <w:t>5</w:t>
      </w:r>
      <w:r w:rsidR="127A3A5E">
        <w:t xml:space="preserve"> mb per tiled data quality layer.</w:t>
      </w:r>
    </w:p>
    <w:p w14:paraId="13CD9B21" w14:textId="77777777" w:rsidR="007166D6" w:rsidRDefault="007166D6" w:rsidP="00B6228C"/>
    <w:p w14:paraId="14E16868" w14:textId="33BEBEF8" w:rsidR="00045329" w:rsidRDefault="0006404C" w:rsidP="00B6228C">
      <w:r>
        <w:t xml:space="preserve">Each </w:t>
      </w:r>
      <w:r w:rsidRPr="00C22275">
        <w:rPr>
          <w:rStyle w:val="HTMLTypewriter"/>
          <w:rFonts w:eastAsia="Times"/>
        </w:rPr>
        <w:t>.</w:t>
      </w:r>
      <w:proofErr w:type="spellStart"/>
      <w:r w:rsidRPr="00C22275">
        <w:rPr>
          <w:rStyle w:val="HTMLTypewriter"/>
          <w:rFonts w:eastAsia="Times"/>
        </w:rPr>
        <w:t>tif</w:t>
      </w:r>
      <w:proofErr w:type="spellEnd"/>
      <w:r>
        <w:t xml:space="preserve"> COG data layer in each L2T/L3T/L4T product additionally contains </w:t>
      </w:r>
      <w:r w:rsidR="00DC6A90">
        <w:t xml:space="preserve">a rendered browse image in </w:t>
      </w:r>
      <w:proofErr w:type="spellStart"/>
      <w:r w:rsidR="00DC6A90">
        <w:t>GeoJPEG</w:t>
      </w:r>
      <w:proofErr w:type="spellEnd"/>
      <w:r w:rsidR="00DC6A90">
        <w:t xml:space="preserve"> format</w:t>
      </w:r>
      <w:r w:rsidR="00045329">
        <w:t xml:space="preserve"> with a </w:t>
      </w:r>
      <w:r w:rsidR="00045329" w:rsidRPr="00C22275">
        <w:rPr>
          <w:rStyle w:val="HTMLTypewriter"/>
          <w:rFonts w:eastAsia="Times"/>
        </w:rPr>
        <w:t>.jpeg</w:t>
      </w:r>
      <w:r w:rsidR="00045329">
        <w:t xml:space="preserve"> extension</w:t>
      </w:r>
      <w:r w:rsidR="00DC6A90">
        <w:t xml:space="preserve">. This image format is universally recognized </w:t>
      </w:r>
      <w:r w:rsidR="00DC6A90">
        <w:lastRenderedPageBreak/>
        <w:t>and supported, and these files are compatible with Google Earth.</w:t>
      </w:r>
      <w:r w:rsidR="00EF69E0">
        <w:t xml:space="preserve"> </w:t>
      </w:r>
      <w:r w:rsidR="00045329">
        <w:t xml:space="preserve">Each L2T/L3T/L4T tile granule includes </w:t>
      </w:r>
      <w:r w:rsidR="006571DA">
        <w:t>a</w:t>
      </w:r>
      <w:r w:rsidR="00045329">
        <w:t xml:space="preserve"> </w:t>
      </w:r>
      <w:r w:rsidR="00045329" w:rsidRPr="00C76CD9">
        <w:rPr>
          <w:rStyle w:val="HTMLTypewriter"/>
        </w:rPr>
        <w:t>.</w:t>
      </w:r>
      <w:proofErr w:type="spellStart"/>
      <w:r w:rsidR="00045329" w:rsidRPr="00C76CD9">
        <w:rPr>
          <w:rStyle w:val="HTMLTypewriter"/>
        </w:rPr>
        <w:t>json</w:t>
      </w:r>
      <w:proofErr w:type="spellEnd"/>
      <w:r w:rsidR="00045329">
        <w:t xml:space="preserve"> file containing the Product Metadata and Standard Metadata in JSON format.</w:t>
      </w:r>
    </w:p>
    <w:p w14:paraId="13B123B9" w14:textId="77777777" w:rsidR="00137A3E" w:rsidRDefault="00137A3E" w:rsidP="00D331E7">
      <w:pPr>
        <w:pStyle w:val="Body"/>
      </w:pPr>
    </w:p>
    <w:p w14:paraId="311CB86B" w14:textId="0A24BADC" w:rsidR="00AC0CD5" w:rsidRDefault="1297B210" w:rsidP="009D3195">
      <w:pPr>
        <w:pStyle w:val="Heading2"/>
      </w:pPr>
      <w:bookmarkStart w:id="11" w:name="_Toc169007888"/>
      <w:bookmarkStart w:id="12" w:name="_Toc169008216"/>
      <w:r>
        <w:t>Quality Flags</w:t>
      </w:r>
      <w:bookmarkEnd w:id="11"/>
      <w:bookmarkEnd w:id="12"/>
    </w:p>
    <w:p w14:paraId="3E214F61" w14:textId="00A97287" w:rsidR="00AC0CD5" w:rsidRDefault="00AC0CD5" w:rsidP="004D477F">
      <w:r>
        <w:t xml:space="preserve">Two high-level quality flags are provided in all gridded and tiled products as thematic/binary masks encoded to zero and one in unsigned 8-bit integer layers. The cloud layer represents the final cloud test from L2 CLOUD. The water layer represents the surface water body in the Shuttle Radar Topography Mission (SRTM) Digital Elevation Model. For both layers, zero means </w:t>
      </w:r>
      <w:r w:rsidR="005018AB">
        <w:t>absence</w:t>
      </w:r>
      <w:r>
        <w:t>, and one means</w:t>
      </w:r>
      <w:r w:rsidR="005018AB">
        <w:t xml:space="preserve"> presence</w:t>
      </w:r>
      <w:r>
        <w:t>. Pixels with the value 1 in the cloud layer represent detection of cloud in that pixel. Pixels with the value 1 in the water layer represent open water surface in that pixel.</w:t>
      </w:r>
      <w:r w:rsidR="00726D38">
        <w:t xml:space="preserve"> All tiled product data layers</w:t>
      </w:r>
      <w:r w:rsidR="009D584A">
        <w:t xml:space="preserve"> written in </w:t>
      </w:r>
      <w:r w:rsidR="009D584A" w:rsidRPr="000947B0">
        <w:rPr>
          <w:rStyle w:val="HTMLTypewriter"/>
        </w:rPr>
        <w:t>float32</w:t>
      </w:r>
      <w:r w:rsidR="00726D38">
        <w:t xml:space="preserve"> </w:t>
      </w:r>
      <w:r w:rsidR="009D584A">
        <w:t>contain a standard not-a-number (</w:t>
      </w:r>
      <w:proofErr w:type="spellStart"/>
      <w:r w:rsidR="009D584A" w:rsidRPr="000947B0">
        <w:rPr>
          <w:rStyle w:val="HTMLTypewriter"/>
        </w:rPr>
        <w:t>NaN</w:t>
      </w:r>
      <w:proofErr w:type="spellEnd"/>
      <w:r w:rsidR="009D584A">
        <w:t>) value at each pixel that could not be retrieved. The cloud and water layers are provided to explain these missing values.</w:t>
      </w:r>
    </w:p>
    <w:p w14:paraId="7C01D4C0" w14:textId="77777777" w:rsidR="00137A3E" w:rsidRPr="00AC0CD5" w:rsidRDefault="00137A3E" w:rsidP="00AC0CD5">
      <w:pPr>
        <w:pStyle w:val="Body"/>
      </w:pPr>
    </w:p>
    <w:p w14:paraId="15D0B5F4" w14:textId="7D7FF667" w:rsidR="00BD5852" w:rsidRDefault="5F3EC25A" w:rsidP="009D3195">
      <w:pPr>
        <w:pStyle w:val="Heading2"/>
      </w:pPr>
      <w:bookmarkStart w:id="13" w:name="_Toc169007889"/>
      <w:bookmarkStart w:id="14" w:name="_Toc169008217"/>
      <w:r>
        <w:t>Product Availability</w:t>
      </w:r>
      <w:bookmarkEnd w:id="13"/>
      <w:bookmarkEnd w:id="14"/>
    </w:p>
    <w:p w14:paraId="02E1008D" w14:textId="68EE0ED1" w:rsidR="00BD5852" w:rsidRDefault="607C18B3" w:rsidP="003629F1">
      <w:r>
        <w:t xml:space="preserve">The </w:t>
      </w:r>
      <w:r w:rsidR="16186288">
        <w:t>SBG</w:t>
      </w:r>
      <w:r w:rsidR="38A94059">
        <w:t xml:space="preserve"> products are</w:t>
      </w:r>
      <w:r>
        <w:t xml:space="preserve"> available at the</w:t>
      </w:r>
      <w:r w:rsidR="5F3EC25A">
        <w:t xml:space="preserve"> NASA Land Processes Distribution Active Archive Center (LP</w:t>
      </w:r>
      <w:r w:rsidR="66360F02">
        <w:t>-</w:t>
      </w:r>
      <w:r w:rsidR="5F3EC25A">
        <w:t xml:space="preserve">DAAC), </w:t>
      </w:r>
      <w:r w:rsidR="3F59532C" w:rsidRPr="68372182">
        <w:rPr>
          <w:rStyle w:val="Hyperlink"/>
        </w:rPr>
        <w:t>https://earthdata.nasa.gov/</w:t>
      </w:r>
      <w:r>
        <w:t xml:space="preserve"> </w:t>
      </w:r>
      <w:r w:rsidR="5F3EC25A">
        <w:t xml:space="preserve">and can be accessed via the </w:t>
      </w:r>
      <w:proofErr w:type="spellStart"/>
      <w:r w:rsidR="5F3EC25A">
        <w:t>Earthdata</w:t>
      </w:r>
      <w:proofErr w:type="spellEnd"/>
      <w:r w:rsidR="5F3EC25A">
        <w:t xml:space="preserve"> se</w:t>
      </w:r>
      <w:r w:rsidR="474D3B79">
        <w:t>arch engine</w:t>
      </w:r>
      <w:r w:rsidR="5F3EC25A">
        <w:t xml:space="preserve">. </w:t>
      </w:r>
    </w:p>
    <w:p w14:paraId="553CE53D" w14:textId="02DEE06A" w:rsidR="00B16D9D" w:rsidRDefault="00B16D9D" w:rsidP="00D80E4F">
      <w:pPr>
        <w:pStyle w:val="Heading1"/>
      </w:pPr>
      <w:bookmarkStart w:id="15" w:name="_Toc169007890"/>
      <w:bookmarkStart w:id="16" w:name="_Toc169008218"/>
      <w:r>
        <w:t>L2T STARS NDVI and Albedo Product</w:t>
      </w:r>
      <w:bookmarkEnd w:id="15"/>
      <w:bookmarkEnd w:id="16"/>
    </w:p>
    <w:p w14:paraId="398D1074" w14:textId="33B46F5F" w:rsidR="00B87EFB" w:rsidRDefault="17CD4B29" w:rsidP="00BF5CC3">
      <w:r>
        <w:t xml:space="preserve">NDVI and albedo are estimated at </w:t>
      </w:r>
      <w:r w:rsidR="00782C59">
        <w:t>60</w:t>
      </w:r>
      <w:r>
        <w:t xml:space="preserve"> m </w:t>
      </w:r>
      <w:r w:rsidR="718B03E2">
        <w:t>SBG</w:t>
      </w:r>
      <w:r>
        <w:t xml:space="preserve"> standard resolution for each daytime </w:t>
      </w:r>
      <w:r w:rsidR="718B03E2">
        <w:t>SBG</w:t>
      </w:r>
      <w:r>
        <w:t xml:space="preserve"> overpass by fusing temporally sparse but fine spatial resolution images from the Harmonized Landsat Sentinel (HLS) 2.0 product with daily, moderate spatial resolution images from the Suomi NPP Visible Infrared Imaging Radiometer Suite (VIIRS) VNP09GA product. The data fusion is performed using a variant of the Spatial Timeseries for Automated </w:t>
      </w:r>
      <w:proofErr w:type="gramStart"/>
      <w:r>
        <w:t>high-Resolution</w:t>
      </w:r>
      <w:proofErr w:type="gramEnd"/>
      <w:r>
        <w:t xml:space="preserve"> multi-Sensor data fusion (STARS) algorithm developed by Dr. Margaret Johnson and Gregory Halverson at the Jet Propulsion Laboratory. STARS is a Bayesian timeseries methodology that provides streaming data fusion and uncertainty quantification through efficient Kalman filtering. </w:t>
      </w:r>
    </w:p>
    <w:p w14:paraId="73BD175E" w14:textId="77777777" w:rsidR="00B87EFB" w:rsidRDefault="00B87EFB" w:rsidP="00BF5CC3"/>
    <w:p w14:paraId="38365A33" w14:textId="61D1C5E2" w:rsidR="00B87EFB" w:rsidRPr="00921A29" w:rsidRDefault="17CD4B29" w:rsidP="00BF5CC3">
      <w:pPr>
        <w:rPr>
          <w:color w:val="000000" w:themeColor="text1"/>
        </w:rPr>
      </w:pPr>
      <w:r>
        <w:t xml:space="preserve">Operationally, each L2T STARS tile run loads the means and covariances of the STARS model saved from the most recent tile run, then iteratively advances the means and covariances forward each day updating with fine imagery from HLS and/or moderate resolution imagery from VIIRS up to the day of the target </w:t>
      </w:r>
      <w:r w:rsidR="7684F338">
        <w:t>SBG</w:t>
      </w:r>
      <w:r>
        <w:t xml:space="preserve"> overpass. A pixelwise, lagged 16-day implementation of the VNP43 algorithm</w:t>
      </w:r>
      <w:r w:rsidR="4CB4D0CA">
        <w:t xml:space="preserve"> </w:t>
      </w:r>
      <w:sdt>
        <w:sdtPr>
          <w:id w:val="145477004"/>
          <w:lock w:val="contentLocked"/>
          <w:placeholder>
            <w:docPart w:val="DefaultPlaceholder_1081868574"/>
          </w:placeholder>
          <w:citation/>
        </w:sdtPr>
        <w:sdtContent>
          <w:r w:rsidR="00BB4375">
            <w:fldChar w:fldCharType="begin"/>
          </w:r>
          <w:r w:rsidR="00BB4375">
            <w:instrText xml:space="preserve"> CITATION Sch17 \l 1033 </w:instrText>
          </w:r>
          <w:r w:rsidR="00BB4375">
            <w:fldChar w:fldCharType="separate"/>
          </w:r>
          <w:r w:rsidR="4CB4D0CA">
            <w:rPr>
              <w:noProof/>
            </w:rPr>
            <w:t>(Schaaf, 2017)</w:t>
          </w:r>
          <w:r w:rsidR="00BB4375">
            <w:fldChar w:fldCharType="end"/>
          </w:r>
        </w:sdtContent>
      </w:sdt>
      <w:r w:rsidRPr="516EB32E">
        <w:rPr>
          <w:color w:val="FF0000"/>
        </w:rPr>
        <w:t xml:space="preserve"> </w:t>
      </w:r>
      <w:r w:rsidRPr="516EB32E">
        <w:rPr>
          <w:color w:val="000000" w:themeColor="text1"/>
        </w:rPr>
        <w:t xml:space="preserve">is used for a near-real-time BRDF correction on the VNP09GA products to produce VIIRS NDVI and albedo. </w:t>
      </w:r>
    </w:p>
    <w:p w14:paraId="182F237B" w14:textId="77777777" w:rsidR="00B87EFB" w:rsidRDefault="00B87EFB" w:rsidP="00BF5CC3">
      <w:pPr>
        <w:rPr>
          <w:color w:val="000000" w:themeColor="text1"/>
        </w:rPr>
      </w:pPr>
    </w:p>
    <w:p w14:paraId="43D8E563" w14:textId="6DB44BBB" w:rsidR="004A2668" w:rsidRPr="00782C59" w:rsidRDefault="006D4C55" w:rsidP="00A93317">
      <w:r>
        <w:t xml:space="preserve">Operationally, each L2T STARS tile run loads the means and covariances of the STARS model saved from the most recent tile run, then iteratively advances the means and covariances forward each day updating with fine imagery from HLS and/or moderate resolution imagery from VIIRS up to the day of the target SBG overpass. A pixelwise, lagged 16-day implementation of the VNP43 algorithm </w:t>
      </w:r>
      <w:sdt>
        <w:sdtPr>
          <w:id w:val="-1518917218"/>
          <w:lock w:val="contentLocked"/>
          <w:placeholder>
            <w:docPart w:val="DefaultPlaceholder_1081868574"/>
          </w:placeholder>
          <w:citation/>
        </w:sdtPr>
        <w:sdtContent>
          <w:ins w:id="17" w:author="{D3324D0F-5F59-F946-B497-B91655D333A5}" w:date="2024-06-11T14:14:00Z">
            <w:r>
              <w:fldChar w:fldCharType="begin"/>
            </w:r>
            <w:r>
              <w:instrText xml:space="preserve"> CITATION Sch17 \l 1033 </w:instrText>
            </w:r>
            <w:r>
              <w:fldChar w:fldCharType="separate"/>
            </w:r>
            <w:r>
              <w:rPr>
                <w:noProof/>
              </w:rPr>
              <w:t>(Schaaf, 2017)</w:t>
            </w:r>
            <w:r>
              <w:fldChar w:fldCharType="end"/>
            </w:r>
          </w:ins>
        </w:sdtContent>
      </w:sdt>
      <w:r w:rsidRPr="516EB32E">
        <w:rPr>
          <w:color w:val="FF0000"/>
        </w:rPr>
        <w:t xml:space="preserve"> </w:t>
      </w:r>
      <w:r w:rsidRPr="516EB32E">
        <w:rPr>
          <w:color w:val="000000" w:themeColor="text1"/>
        </w:rPr>
        <w:t xml:space="preserve">is used for a near-real-time BRDF correction on the </w:t>
      </w:r>
      <w:r w:rsidRPr="516EB32E">
        <w:rPr>
          <w:color w:val="000000" w:themeColor="text1"/>
        </w:rPr>
        <w:lastRenderedPageBreak/>
        <w:t xml:space="preserve">VNP09GA products to produce VIIRS NDVI and albedo. </w:t>
      </w:r>
      <w:r w:rsidR="00B87EFB">
        <w:t>The layers of the L2T STARS product are listed in</w:t>
      </w:r>
      <w:r w:rsidR="008A2638">
        <w:t xml:space="preserve"> </w:t>
      </w:r>
      <w:r w:rsidR="008A2638">
        <w:fldChar w:fldCharType="begin"/>
      </w:r>
      <w:r w:rsidR="008A2638">
        <w:instrText xml:space="preserve"> REF _Ref159940743 \h </w:instrText>
      </w:r>
      <w:r w:rsidR="008A2638">
        <w:fldChar w:fldCharType="separate"/>
      </w:r>
      <w:r w:rsidR="009B5B14">
        <w:t xml:space="preserve">Table </w:t>
      </w:r>
      <w:r w:rsidR="009B5B14">
        <w:rPr>
          <w:noProof/>
        </w:rPr>
        <w:t>2</w:t>
      </w:r>
      <w:r w:rsidR="008A2638">
        <w:fldChar w:fldCharType="end"/>
      </w:r>
      <w:r w:rsidR="00B87EFB">
        <w:t>. All layers of this product are represented by 32-bit floating point arrays. The NDVI estimates and 1</w:t>
      </w:r>
      <m:oMath>
        <m:r>
          <w:rPr>
            <w:rFonts w:ascii="Cambria Math" w:hAnsi="Cambria Math"/>
          </w:rPr>
          <m:t xml:space="preserve">σ </m:t>
        </m:r>
      </m:oMath>
      <w:r w:rsidR="00B87EFB">
        <w:t xml:space="preserve">uncertainties (-UQ) are </w:t>
      </w:r>
      <w:r w:rsidR="00B87EFB" w:rsidRPr="00782C59">
        <w:t>unitless from -1 to 1. The albedo estimates and 1</w:t>
      </w:r>
      <m:oMath>
        <m:r>
          <w:rPr>
            <w:rFonts w:ascii="Cambria Math" w:hAnsi="Cambria Math"/>
          </w:rPr>
          <m:t>σ</m:t>
        </m:r>
      </m:oMath>
      <w:r w:rsidR="00B87EFB" w:rsidRPr="00782C59">
        <w:t xml:space="preserve"> uncertainties (-UQ) are proportions from 0 to 1. </w:t>
      </w:r>
    </w:p>
    <w:p w14:paraId="037AD47D" w14:textId="77777777" w:rsidR="00A93317" w:rsidRPr="00782C59" w:rsidRDefault="00A93317" w:rsidP="00A93317"/>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21"/>
        <w:gridCol w:w="1447"/>
        <w:gridCol w:w="1221"/>
        <w:gridCol w:w="903"/>
        <w:gridCol w:w="1509"/>
        <w:gridCol w:w="789"/>
        <w:gridCol w:w="748"/>
        <w:gridCol w:w="748"/>
        <w:gridCol w:w="764"/>
      </w:tblGrid>
      <w:tr w:rsidR="00E32102" w:rsidRPr="00782C59" w14:paraId="1B6DD273" w14:textId="77777777" w:rsidTr="00600B51">
        <w:trPr>
          <w:trHeight w:val="320"/>
        </w:trPr>
        <w:tc>
          <w:tcPr>
            <w:tcW w:w="1221" w:type="dxa"/>
            <w:shd w:val="clear" w:color="auto" w:fill="auto"/>
            <w:noWrap/>
            <w:vAlign w:val="bottom"/>
            <w:hideMark/>
          </w:tcPr>
          <w:p w14:paraId="593545A6" w14:textId="77777777" w:rsidR="00E32102" w:rsidRPr="00782C59" w:rsidRDefault="00E32102">
            <w:pPr>
              <w:rPr>
                <w:color w:val="000000"/>
              </w:rPr>
            </w:pPr>
            <w:r w:rsidRPr="00782C59">
              <w:rPr>
                <w:color w:val="000000"/>
              </w:rPr>
              <w:t>Name</w:t>
            </w:r>
          </w:p>
        </w:tc>
        <w:tc>
          <w:tcPr>
            <w:tcW w:w="1447" w:type="dxa"/>
          </w:tcPr>
          <w:p w14:paraId="16C06744" w14:textId="76A2300D" w:rsidR="00E32102" w:rsidRPr="00782C59" w:rsidRDefault="00E32102">
            <w:pPr>
              <w:rPr>
                <w:color w:val="000000"/>
              </w:rPr>
            </w:pPr>
            <w:r>
              <w:rPr>
                <w:color w:val="000000"/>
              </w:rPr>
              <w:t>Description</w:t>
            </w:r>
          </w:p>
        </w:tc>
        <w:tc>
          <w:tcPr>
            <w:tcW w:w="1221" w:type="dxa"/>
            <w:shd w:val="clear" w:color="auto" w:fill="auto"/>
            <w:noWrap/>
            <w:vAlign w:val="bottom"/>
            <w:hideMark/>
          </w:tcPr>
          <w:p w14:paraId="6BBDC825" w14:textId="77777777" w:rsidR="00E32102" w:rsidRPr="00782C59" w:rsidRDefault="00E32102">
            <w:pPr>
              <w:rPr>
                <w:color w:val="000000"/>
              </w:rPr>
            </w:pPr>
            <w:r w:rsidRPr="00782C59">
              <w:rPr>
                <w:color w:val="000000"/>
              </w:rPr>
              <w:t>Type</w:t>
            </w:r>
          </w:p>
        </w:tc>
        <w:tc>
          <w:tcPr>
            <w:tcW w:w="903" w:type="dxa"/>
            <w:shd w:val="clear" w:color="auto" w:fill="auto"/>
            <w:noWrap/>
            <w:vAlign w:val="bottom"/>
            <w:hideMark/>
          </w:tcPr>
          <w:p w14:paraId="6AB42149" w14:textId="77777777" w:rsidR="00E32102" w:rsidRPr="00782C59" w:rsidRDefault="00E32102">
            <w:pPr>
              <w:rPr>
                <w:color w:val="000000"/>
              </w:rPr>
            </w:pPr>
            <w:r w:rsidRPr="00782C59">
              <w:rPr>
                <w:color w:val="000000"/>
              </w:rPr>
              <w:t>Units</w:t>
            </w:r>
          </w:p>
        </w:tc>
        <w:tc>
          <w:tcPr>
            <w:tcW w:w="1509" w:type="dxa"/>
          </w:tcPr>
          <w:p w14:paraId="24285BFE" w14:textId="69E6A3EA" w:rsidR="00E32102" w:rsidRPr="00782C59" w:rsidRDefault="00E32102" w:rsidP="68372182">
            <w:pPr>
              <w:rPr>
                <w:color w:val="000000" w:themeColor="text1"/>
              </w:rPr>
            </w:pPr>
            <w:r>
              <w:rPr>
                <w:color w:val="000000" w:themeColor="text1"/>
              </w:rPr>
              <w:t>Fill Value</w:t>
            </w:r>
          </w:p>
        </w:tc>
        <w:tc>
          <w:tcPr>
            <w:tcW w:w="789" w:type="dxa"/>
          </w:tcPr>
          <w:p w14:paraId="66034341" w14:textId="5156BF98" w:rsidR="00E32102" w:rsidRDefault="00E32102" w:rsidP="68372182">
            <w:pPr>
              <w:rPr>
                <w:color w:val="000000" w:themeColor="text1"/>
              </w:rPr>
            </w:pPr>
            <w:r>
              <w:rPr>
                <w:color w:val="000000" w:themeColor="text1"/>
              </w:rPr>
              <w:t>No Data Value</w:t>
            </w:r>
          </w:p>
        </w:tc>
        <w:tc>
          <w:tcPr>
            <w:tcW w:w="748" w:type="dxa"/>
          </w:tcPr>
          <w:p w14:paraId="56112A95" w14:textId="22385435" w:rsidR="00E32102" w:rsidRPr="00782C59" w:rsidRDefault="00E32102" w:rsidP="68372182">
            <w:pPr>
              <w:rPr>
                <w:color w:val="000000" w:themeColor="text1"/>
              </w:rPr>
            </w:pPr>
            <w:r>
              <w:rPr>
                <w:color w:val="000000" w:themeColor="text1"/>
              </w:rPr>
              <w:t>Valid Min</w:t>
            </w:r>
          </w:p>
        </w:tc>
        <w:tc>
          <w:tcPr>
            <w:tcW w:w="748" w:type="dxa"/>
          </w:tcPr>
          <w:p w14:paraId="523054FB" w14:textId="72A78CD8" w:rsidR="00E32102" w:rsidRPr="00782C59" w:rsidRDefault="00E32102" w:rsidP="68372182">
            <w:pPr>
              <w:rPr>
                <w:color w:val="000000" w:themeColor="text1"/>
              </w:rPr>
            </w:pPr>
            <w:r>
              <w:rPr>
                <w:color w:val="000000" w:themeColor="text1"/>
              </w:rPr>
              <w:t>Valid Max</w:t>
            </w:r>
          </w:p>
        </w:tc>
        <w:tc>
          <w:tcPr>
            <w:tcW w:w="764" w:type="dxa"/>
            <w:shd w:val="clear" w:color="auto" w:fill="auto"/>
            <w:vAlign w:val="bottom"/>
          </w:tcPr>
          <w:p w14:paraId="326A4A1F" w14:textId="1B8B8314" w:rsidR="00E32102" w:rsidRPr="00782C59" w:rsidRDefault="00E32102" w:rsidP="68372182">
            <w:pPr>
              <w:rPr>
                <w:color w:val="000000" w:themeColor="text1"/>
              </w:rPr>
            </w:pPr>
            <w:r w:rsidRPr="00782C59">
              <w:rPr>
                <w:color w:val="000000" w:themeColor="text1"/>
              </w:rPr>
              <w:t>Size</w:t>
            </w:r>
          </w:p>
        </w:tc>
      </w:tr>
      <w:tr w:rsidR="00E32102" w:rsidRPr="00782C59" w14:paraId="3EA6976B" w14:textId="77777777" w:rsidTr="00600B51">
        <w:trPr>
          <w:trHeight w:val="320"/>
        </w:trPr>
        <w:tc>
          <w:tcPr>
            <w:tcW w:w="1221" w:type="dxa"/>
            <w:shd w:val="clear" w:color="auto" w:fill="auto"/>
            <w:noWrap/>
            <w:vAlign w:val="bottom"/>
            <w:hideMark/>
          </w:tcPr>
          <w:p w14:paraId="5F2F52F4" w14:textId="77777777" w:rsidR="00E32102" w:rsidRPr="00782C59" w:rsidRDefault="00E32102">
            <w:pPr>
              <w:rPr>
                <w:color w:val="000000"/>
              </w:rPr>
            </w:pPr>
            <w:r w:rsidRPr="00782C59">
              <w:rPr>
                <w:color w:val="000000"/>
              </w:rPr>
              <w:t>NDVI</w:t>
            </w:r>
          </w:p>
        </w:tc>
        <w:tc>
          <w:tcPr>
            <w:tcW w:w="1447" w:type="dxa"/>
          </w:tcPr>
          <w:p w14:paraId="61A63074" w14:textId="652E0353" w:rsidR="00E32102" w:rsidRPr="00782C59" w:rsidRDefault="00E32102" w:rsidP="68372182">
            <w:pPr>
              <w:rPr>
                <w:color w:val="000000" w:themeColor="text1"/>
              </w:rPr>
            </w:pPr>
            <w:r>
              <w:rPr>
                <w:color w:val="000000" w:themeColor="text1"/>
              </w:rPr>
              <w:t>Normalized Difference Vegetation Index</w:t>
            </w:r>
          </w:p>
        </w:tc>
        <w:tc>
          <w:tcPr>
            <w:tcW w:w="1221" w:type="dxa"/>
            <w:shd w:val="clear" w:color="auto" w:fill="auto"/>
            <w:noWrap/>
            <w:vAlign w:val="center"/>
            <w:hideMark/>
          </w:tcPr>
          <w:p w14:paraId="0A6A4746" w14:textId="038C3F74" w:rsidR="00E32102" w:rsidRPr="00782C59" w:rsidRDefault="00E32102" w:rsidP="68372182">
            <w:pPr>
              <w:rPr>
                <w:color w:val="000000" w:themeColor="text1"/>
              </w:rPr>
            </w:pPr>
            <w:r w:rsidRPr="00782C59">
              <w:rPr>
                <w:color w:val="000000" w:themeColor="text1"/>
              </w:rPr>
              <w:t>float32</w:t>
            </w:r>
          </w:p>
        </w:tc>
        <w:tc>
          <w:tcPr>
            <w:tcW w:w="903" w:type="dxa"/>
            <w:shd w:val="clear" w:color="auto" w:fill="auto"/>
            <w:noWrap/>
            <w:vAlign w:val="center"/>
            <w:hideMark/>
          </w:tcPr>
          <w:p w14:paraId="2C045E68" w14:textId="591990FC" w:rsidR="00E32102" w:rsidRPr="00782C59" w:rsidRDefault="00E32102" w:rsidP="00E10D9B">
            <w:pPr>
              <w:rPr>
                <w:color w:val="000000"/>
              </w:rPr>
            </w:pPr>
            <w:r w:rsidRPr="00782C59">
              <w:rPr>
                <w:color w:val="000000"/>
              </w:rPr>
              <w:t>Index</w:t>
            </w:r>
          </w:p>
        </w:tc>
        <w:tc>
          <w:tcPr>
            <w:tcW w:w="1509" w:type="dxa"/>
          </w:tcPr>
          <w:p w14:paraId="0F9A79CC" w14:textId="77777777" w:rsidR="00E32102" w:rsidRPr="00782C59" w:rsidRDefault="00E32102" w:rsidP="68372182">
            <w:pPr>
              <w:rPr>
                <w:color w:val="000000" w:themeColor="text1"/>
              </w:rPr>
            </w:pPr>
            <w:proofErr w:type="spellStart"/>
            <w:r>
              <w:rPr>
                <w:color w:val="000000" w:themeColor="text1"/>
              </w:rPr>
              <w:t>NaN</w:t>
            </w:r>
            <w:proofErr w:type="spellEnd"/>
          </w:p>
        </w:tc>
        <w:tc>
          <w:tcPr>
            <w:tcW w:w="789" w:type="dxa"/>
          </w:tcPr>
          <w:p w14:paraId="55959CFD" w14:textId="3847789D" w:rsidR="00E32102" w:rsidRDefault="00AA485A" w:rsidP="68372182">
            <w:pPr>
              <w:rPr>
                <w:color w:val="000000" w:themeColor="text1"/>
              </w:rPr>
            </w:pPr>
            <w:r>
              <w:rPr>
                <w:color w:val="000000" w:themeColor="text1"/>
              </w:rPr>
              <w:t>N/A</w:t>
            </w:r>
          </w:p>
        </w:tc>
        <w:tc>
          <w:tcPr>
            <w:tcW w:w="748" w:type="dxa"/>
          </w:tcPr>
          <w:p w14:paraId="1AC08FF2" w14:textId="31B70708" w:rsidR="00E32102" w:rsidRPr="00782C59" w:rsidRDefault="00E32102" w:rsidP="68372182">
            <w:pPr>
              <w:rPr>
                <w:color w:val="000000" w:themeColor="text1"/>
              </w:rPr>
            </w:pPr>
            <w:r>
              <w:rPr>
                <w:color w:val="000000" w:themeColor="text1"/>
              </w:rPr>
              <w:t>-1</w:t>
            </w:r>
          </w:p>
        </w:tc>
        <w:tc>
          <w:tcPr>
            <w:tcW w:w="748" w:type="dxa"/>
          </w:tcPr>
          <w:p w14:paraId="706A2629" w14:textId="62640BDC" w:rsidR="00E32102" w:rsidRPr="00782C59" w:rsidRDefault="00E32102" w:rsidP="68372182">
            <w:pPr>
              <w:rPr>
                <w:color w:val="000000" w:themeColor="text1"/>
              </w:rPr>
            </w:pPr>
            <w:r>
              <w:rPr>
                <w:color w:val="000000" w:themeColor="text1"/>
              </w:rPr>
              <w:t>1</w:t>
            </w:r>
          </w:p>
        </w:tc>
        <w:tc>
          <w:tcPr>
            <w:tcW w:w="764" w:type="dxa"/>
            <w:shd w:val="clear" w:color="auto" w:fill="auto"/>
            <w:vAlign w:val="center"/>
          </w:tcPr>
          <w:p w14:paraId="58E5F764" w14:textId="490C1ABA" w:rsidR="00E32102" w:rsidRPr="00782C59" w:rsidRDefault="00E32102" w:rsidP="68372182">
            <w:pPr>
              <w:rPr>
                <w:color w:val="000000" w:themeColor="text1"/>
              </w:rPr>
            </w:pPr>
            <w:r w:rsidRPr="00782C59">
              <w:rPr>
                <w:color w:val="000000" w:themeColor="text1"/>
              </w:rPr>
              <w:t>12.96 mb</w:t>
            </w:r>
          </w:p>
        </w:tc>
      </w:tr>
      <w:tr w:rsidR="00600B51" w:rsidRPr="00782C59" w14:paraId="56FB9F5C" w14:textId="77777777" w:rsidTr="00600B51">
        <w:trPr>
          <w:trHeight w:val="320"/>
        </w:trPr>
        <w:tc>
          <w:tcPr>
            <w:tcW w:w="1221" w:type="dxa"/>
            <w:shd w:val="clear" w:color="auto" w:fill="auto"/>
            <w:noWrap/>
            <w:vAlign w:val="bottom"/>
            <w:hideMark/>
          </w:tcPr>
          <w:p w14:paraId="180BC355" w14:textId="77777777" w:rsidR="00600B51" w:rsidRPr="00782C59" w:rsidRDefault="00600B51" w:rsidP="00600B51">
            <w:pPr>
              <w:rPr>
                <w:color w:val="000000"/>
              </w:rPr>
            </w:pPr>
            <w:r w:rsidRPr="00782C59">
              <w:rPr>
                <w:color w:val="000000"/>
              </w:rPr>
              <w:t>NDVI-UQ</w:t>
            </w:r>
          </w:p>
        </w:tc>
        <w:tc>
          <w:tcPr>
            <w:tcW w:w="1447" w:type="dxa"/>
          </w:tcPr>
          <w:p w14:paraId="339ECCC7" w14:textId="7F6FCDCB" w:rsidR="00600B51" w:rsidRPr="00782C59" w:rsidRDefault="00600B51" w:rsidP="00600B51">
            <w:pPr>
              <w:rPr>
                <w:color w:val="000000"/>
              </w:rPr>
            </w:pPr>
            <w:r>
              <w:rPr>
                <w:color w:val="000000"/>
              </w:rPr>
              <w:t xml:space="preserve">NDVI Uncertainty </w:t>
            </w:r>
          </w:p>
        </w:tc>
        <w:tc>
          <w:tcPr>
            <w:tcW w:w="1221" w:type="dxa"/>
            <w:shd w:val="clear" w:color="auto" w:fill="auto"/>
            <w:noWrap/>
            <w:vAlign w:val="center"/>
            <w:hideMark/>
          </w:tcPr>
          <w:p w14:paraId="16515718" w14:textId="435BDC59" w:rsidR="00600B51" w:rsidRPr="00782C59" w:rsidRDefault="00600B51" w:rsidP="00600B51">
            <w:pPr>
              <w:rPr>
                <w:color w:val="000000"/>
              </w:rPr>
            </w:pPr>
            <w:r w:rsidRPr="00782C59">
              <w:rPr>
                <w:color w:val="000000" w:themeColor="text1"/>
              </w:rPr>
              <w:t>float32</w:t>
            </w:r>
          </w:p>
        </w:tc>
        <w:tc>
          <w:tcPr>
            <w:tcW w:w="903" w:type="dxa"/>
            <w:shd w:val="clear" w:color="auto" w:fill="auto"/>
            <w:noWrap/>
            <w:vAlign w:val="center"/>
            <w:hideMark/>
          </w:tcPr>
          <w:p w14:paraId="4986E492" w14:textId="44DC0C1B" w:rsidR="00600B51" w:rsidRPr="00782C59" w:rsidRDefault="00600B51" w:rsidP="00600B51">
            <w:pPr>
              <w:rPr>
                <w:color w:val="000000"/>
              </w:rPr>
            </w:pPr>
            <w:r w:rsidRPr="00782C59">
              <w:rPr>
                <w:color w:val="000000"/>
              </w:rPr>
              <w:t>Index</w:t>
            </w:r>
          </w:p>
        </w:tc>
        <w:tc>
          <w:tcPr>
            <w:tcW w:w="1509" w:type="dxa"/>
          </w:tcPr>
          <w:p w14:paraId="3677CAEE" w14:textId="15E3B6D1" w:rsidR="00600B51" w:rsidRPr="00782C59" w:rsidRDefault="00600B51" w:rsidP="00600B51">
            <w:proofErr w:type="spellStart"/>
            <w:r>
              <w:rPr>
                <w:color w:val="000000" w:themeColor="text1"/>
              </w:rPr>
              <w:t>NaN</w:t>
            </w:r>
            <w:proofErr w:type="spellEnd"/>
          </w:p>
        </w:tc>
        <w:tc>
          <w:tcPr>
            <w:tcW w:w="789" w:type="dxa"/>
          </w:tcPr>
          <w:p w14:paraId="3EDDEE76" w14:textId="63EC029F" w:rsidR="00600B51" w:rsidRDefault="00600B51" w:rsidP="00600B51">
            <w:r>
              <w:rPr>
                <w:color w:val="000000" w:themeColor="text1"/>
              </w:rPr>
              <w:t>N/A</w:t>
            </w:r>
          </w:p>
        </w:tc>
        <w:tc>
          <w:tcPr>
            <w:tcW w:w="748" w:type="dxa"/>
          </w:tcPr>
          <w:p w14:paraId="0652C303" w14:textId="4DF15886" w:rsidR="00600B51" w:rsidRPr="00782C59" w:rsidRDefault="00600B51" w:rsidP="00600B51">
            <w:r>
              <w:t>-1</w:t>
            </w:r>
          </w:p>
        </w:tc>
        <w:tc>
          <w:tcPr>
            <w:tcW w:w="748" w:type="dxa"/>
          </w:tcPr>
          <w:p w14:paraId="481E1A97" w14:textId="4072E843" w:rsidR="00600B51" w:rsidRPr="00782C59" w:rsidRDefault="00600B51" w:rsidP="00600B51">
            <w:r>
              <w:t>1</w:t>
            </w:r>
          </w:p>
        </w:tc>
        <w:tc>
          <w:tcPr>
            <w:tcW w:w="764" w:type="dxa"/>
            <w:shd w:val="clear" w:color="auto" w:fill="auto"/>
            <w:vAlign w:val="center"/>
          </w:tcPr>
          <w:p w14:paraId="23245B94" w14:textId="2CE56256" w:rsidR="00600B51" w:rsidRPr="00782C59" w:rsidRDefault="00600B51" w:rsidP="00600B51">
            <w:r w:rsidRPr="00782C59">
              <w:rPr>
                <w:color w:val="000000" w:themeColor="text1"/>
              </w:rPr>
              <w:t>12.96 mb</w:t>
            </w:r>
          </w:p>
        </w:tc>
      </w:tr>
      <w:tr w:rsidR="00600B51" w:rsidRPr="00782C59" w14:paraId="71099091" w14:textId="77777777" w:rsidTr="00600B51">
        <w:trPr>
          <w:trHeight w:val="320"/>
        </w:trPr>
        <w:tc>
          <w:tcPr>
            <w:tcW w:w="1221" w:type="dxa"/>
            <w:shd w:val="clear" w:color="auto" w:fill="auto"/>
            <w:noWrap/>
            <w:vAlign w:val="bottom"/>
            <w:hideMark/>
          </w:tcPr>
          <w:p w14:paraId="0E1D82F6" w14:textId="77777777" w:rsidR="00600B51" w:rsidRPr="00782C59" w:rsidRDefault="00600B51" w:rsidP="00600B51">
            <w:pPr>
              <w:rPr>
                <w:color w:val="000000"/>
              </w:rPr>
            </w:pPr>
            <w:r w:rsidRPr="00782C59">
              <w:rPr>
                <w:color w:val="000000"/>
              </w:rPr>
              <w:t>albedo</w:t>
            </w:r>
          </w:p>
        </w:tc>
        <w:tc>
          <w:tcPr>
            <w:tcW w:w="1447" w:type="dxa"/>
          </w:tcPr>
          <w:p w14:paraId="4A9C769F" w14:textId="1238F022" w:rsidR="00600B51" w:rsidRPr="00782C59" w:rsidRDefault="00600B51" w:rsidP="00600B51">
            <w:pPr>
              <w:rPr>
                <w:color w:val="000000"/>
              </w:rPr>
            </w:pPr>
            <w:r>
              <w:rPr>
                <w:color w:val="000000"/>
              </w:rPr>
              <w:t>Albedo</w:t>
            </w:r>
          </w:p>
        </w:tc>
        <w:tc>
          <w:tcPr>
            <w:tcW w:w="1221" w:type="dxa"/>
            <w:shd w:val="clear" w:color="auto" w:fill="auto"/>
            <w:noWrap/>
            <w:vAlign w:val="center"/>
            <w:hideMark/>
          </w:tcPr>
          <w:p w14:paraId="1D35D87B" w14:textId="4F5DB31E" w:rsidR="00600B51" w:rsidRPr="00782C59" w:rsidRDefault="00600B51" w:rsidP="00600B51">
            <w:pPr>
              <w:rPr>
                <w:color w:val="000000"/>
              </w:rPr>
            </w:pPr>
            <w:r w:rsidRPr="00782C59">
              <w:rPr>
                <w:color w:val="000000"/>
              </w:rPr>
              <w:t>float32</w:t>
            </w:r>
          </w:p>
        </w:tc>
        <w:tc>
          <w:tcPr>
            <w:tcW w:w="903" w:type="dxa"/>
            <w:shd w:val="clear" w:color="auto" w:fill="auto"/>
            <w:noWrap/>
            <w:vAlign w:val="center"/>
            <w:hideMark/>
          </w:tcPr>
          <w:p w14:paraId="35BEBA9B" w14:textId="21D72600" w:rsidR="00600B51" w:rsidRPr="00782C59" w:rsidRDefault="00600B51" w:rsidP="00600B51">
            <w:pPr>
              <w:rPr>
                <w:color w:val="000000"/>
              </w:rPr>
            </w:pPr>
            <w:r>
              <w:rPr>
                <w:color w:val="000000"/>
              </w:rPr>
              <w:t xml:space="preserve">Ratio </w:t>
            </w:r>
          </w:p>
        </w:tc>
        <w:tc>
          <w:tcPr>
            <w:tcW w:w="1509" w:type="dxa"/>
          </w:tcPr>
          <w:p w14:paraId="481E333C" w14:textId="797F2DB3" w:rsidR="00600B51" w:rsidRPr="00782C59" w:rsidRDefault="00600B51" w:rsidP="00600B51">
            <w:proofErr w:type="spellStart"/>
            <w:r>
              <w:rPr>
                <w:color w:val="000000" w:themeColor="text1"/>
              </w:rPr>
              <w:t>NaN</w:t>
            </w:r>
            <w:proofErr w:type="spellEnd"/>
          </w:p>
        </w:tc>
        <w:tc>
          <w:tcPr>
            <w:tcW w:w="789" w:type="dxa"/>
          </w:tcPr>
          <w:p w14:paraId="04F63166" w14:textId="3839577C" w:rsidR="00600B51" w:rsidRDefault="00600B51" w:rsidP="00600B51">
            <w:r>
              <w:rPr>
                <w:color w:val="000000" w:themeColor="text1"/>
              </w:rPr>
              <w:t>N/A</w:t>
            </w:r>
          </w:p>
        </w:tc>
        <w:tc>
          <w:tcPr>
            <w:tcW w:w="748" w:type="dxa"/>
          </w:tcPr>
          <w:p w14:paraId="563CB37D" w14:textId="05D2D9B2" w:rsidR="00600B51" w:rsidRPr="00782C59" w:rsidRDefault="00600B51" w:rsidP="00600B51">
            <w:r>
              <w:t>0</w:t>
            </w:r>
          </w:p>
        </w:tc>
        <w:tc>
          <w:tcPr>
            <w:tcW w:w="748" w:type="dxa"/>
          </w:tcPr>
          <w:p w14:paraId="5A8AD39C" w14:textId="3327D70E" w:rsidR="00600B51" w:rsidRPr="00782C59" w:rsidRDefault="00600B51" w:rsidP="00600B51">
            <w:r>
              <w:t>1</w:t>
            </w:r>
          </w:p>
        </w:tc>
        <w:tc>
          <w:tcPr>
            <w:tcW w:w="764" w:type="dxa"/>
            <w:shd w:val="clear" w:color="auto" w:fill="auto"/>
            <w:vAlign w:val="center"/>
          </w:tcPr>
          <w:p w14:paraId="5C742805" w14:textId="70430E13" w:rsidR="00600B51" w:rsidRPr="00782C59" w:rsidRDefault="00600B51" w:rsidP="00600B51">
            <w:r w:rsidRPr="00782C59">
              <w:rPr>
                <w:color w:val="000000" w:themeColor="text1"/>
              </w:rPr>
              <w:t>12.96 mb</w:t>
            </w:r>
          </w:p>
        </w:tc>
      </w:tr>
      <w:tr w:rsidR="00600B51" w:rsidRPr="00782C59" w14:paraId="1A68C73C" w14:textId="77777777" w:rsidTr="00072876">
        <w:trPr>
          <w:trHeight w:val="320"/>
        </w:trPr>
        <w:tc>
          <w:tcPr>
            <w:tcW w:w="1221" w:type="dxa"/>
            <w:shd w:val="clear" w:color="auto" w:fill="auto"/>
            <w:noWrap/>
            <w:vAlign w:val="bottom"/>
            <w:hideMark/>
          </w:tcPr>
          <w:p w14:paraId="16FBF6BA" w14:textId="77777777" w:rsidR="00600B51" w:rsidRPr="00782C59" w:rsidRDefault="00600B51" w:rsidP="00600B51">
            <w:pPr>
              <w:rPr>
                <w:color w:val="000000"/>
              </w:rPr>
            </w:pPr>
            <w:r w:rsidRPr="00782C59">
              <w:rPr>
                <w:color w:val="000000"/>
              </w:rPr>
              <w:t>albedo-UQ</w:t>
            </w:r>
          </w:p>
        </w:tc>
        <w:tc>
          <w:tcPr>
            <w:tcW w:w="1447" w:type="dxa"/>
          </w:tcPr>
          <w:p w14:paraId="7EEFBD91" w14:textId="53137CA0" w:rsidR="00600B51" w:rsidRPr="00782C59" w:rsidRDefault="00600B51" w:rsidP="00600B51">
            <w:pPr>
              <w:rPr>
                <w:color w:val="000000"/>
              </w:rPr>
            </w:pPr>
            <w:r>
              <w:rPr>
                <w:color w:val="000000"/>
              </w:rPr>
              <w:t xml:space="preserve">Albedo </w:t>
            </w:r>
            <w:r w:rsidR="00072876">
              <w:rPr>
                <w:color w:val="000000"/>
              </w:rPr>
              <w:t>Uncertainty</w:t>
            </w:r>
          </w:p>
        </w:tc>
        <w:tc>
          <w:tcPr>
            <w:tcW w:w="1221" w:type="dxa"/>
            <w:shd w:val="clear" w:color="auto" w:fill="auto"/>
            <w:noWrap/>
            <w:vAlign w:val="bottom"/>
            <w:hideMark/>
          </w:tcPr>
          <w:p w14:paraId="5B34EE59" w14:textId="3621210B" w:rsidR="00600B51" w:rsidRPr="00782C59" w:rsidRDefault="00600B51" w:rsidP="00600B51">
            <w:pPr>
              <w:rPr>
                <w:color w:val="000000"/>
              </w:rPr>
            </w:pPr>
            <w:r w:rsidRPr="00782C59">
              <w:rPr>
                <w:color w:val="000000" w:themeColor="text1"/>
              </w:rPr>
              <w:t>float32</w:t>
            </w:r>
          </w:p>
        </w:tc>
        <w:tc>
          <w:tcPr>
            <w:tcW w:w="903" w:type="dxa"/>
            <w:shd w:val="clear" w:color="auto" w:fill="auto"/>
            <w:noWrap/>
            <w:vAlign w:val="bottom"/>
            <w:hideMark/>
          </w:tcPr>
          <w:p w14:paraId="18A8AFB1" w14:textId="5D312DF5" w:rsidR="00600B51" w:rsidRPr="00782C59" w:rsidRDefault="00600B51" w:rsidP="00600B51">
            <w:pPr>
              <w:rPr>
                <w:color w:val="000000"/>
              </w:rPr>
            </w:pPr>
            <w:r>
              <w:rPr>
                <w:color w:val="000000"/>
              </w:rPr>
              <w:t>Ratio</w:t>
            </w:r>
          </w:p>
        </w:tc>
        <w:tc>
          <w:tcPr>
            <w:tcW w:w="1509" w:type="dxa"/>
          </w:tcPr>
          <w:p w14:paraId="3ABB0DF2" w14:textId="1F092B2F" w:rsidR="00600B51" w:rsidRPr="00782C59" w:rsidRDefault="00600B51" w:rsidP="00600B51">
            <w:proofErr w:type="spellStart"/>
            <w:r>
              <w:rPr>
                <w:color w:val="000000" w:themeColor="text1"/>
              </w:rPr>
              <w:t>NaN</w:t>
            </w:r>
            <w:proofErr w:type="spellEnd"/>
          </w:p>
        </w:tc>
        <w:tc>
          <w:tcPr>
            <w:tcW w:w="789" w:type="dxa"/>
          </w:tcPr>
          <w:p w14:paraId="07CFFC83" w14:textId="22A331CE" w:rsidR="00600B51" w:rsidRDefault="00600B51" w:rsidP="00600B51">
            <w:r>
              <w:rPr>
                <w:color w:val="000000" w:themeColor="text1"/>
              </w:rPr>
              <w:t>N/A</w:t>
            </w:r>
          </w:p>
        </w:tc>
        <w:tc>
          <w:tcPr>
            <w:tcW w:w="748" w:type="dxa"/>
          </w:tcPr>
          <w:p w14:paraId="3916A7EE" w14:textId="2044BB3E" w:rsidR="00600B51" w:rsidRPr="00782C59" w:rsidRDefault="00600B51" w:rsidP="00600B51">
            <w:r>
              <w:t>0</w:t>
            </w:r>
          </w:p>
        </w:tc>
        <w:tc>
          <w:tcPr>
            <w:tcW w:w="748" w:type="dxa"/>
          </w:tcPr>
          <w:p w14:paraId="26FD41B4" w14:textId="617FFE14" w:rsidR="00600B51" w:rsidRPr="00782C59" w:rsidRDefault="00600B51" w:rsidP="00600B51">
            <w:r>
              <w:t>1</w:t>
            </w:r>
          </w:p>
        </w:tc>
        <w:tc>
          <w:tcPr>
            <w:tcW w:w="764" w:type="dxa"/>
            <w:shd w:val="clear" w:color="auto" w:fill="auto"/>
            <w:vAlign w:val="center"/>
          </w:tcPr>
          <w:p w14:paraId="5D67B639" w14:textId="306E6142" w:rsidR="00600B51" w:rsidRPr="00782C59" w:rsidRDefault="00600B51" w:rsidP="00600B51">
            <w:r w:rsidRPr="00782C59">
              <w:rPr>
                <w:color w:val="000000" w:themeColor="text1"/>
              </w:rPr>
              <w:t>12.96 mb</w:t>
            </w:r>
          </w:p>
        </w:tc>
      </w:tr>
    </w:tbl>
    <w:p w14:paraId="4EDBBF1D" w14:textId="2F1A7134" w:rsidR="004A2668" w:rsidRPr="00782C59" w:rsidRDefault="004057A6" w:rsidP="00363529">
      <w:pPr>
        <w:pStyle w:val="TableCaptionDS"/>
      </w:pPr>
      <w:bookmarkStart w:id="18" w:name="_Ref159940743"/>
      <w:bookmarkStart w:id="19" w:name="_Toc159939639"/>
      <w:bookmarkStart w:id="20" w:name="_Toc159939805"/>
      <w:bookmarkStart w:id="21" w:name="_Toc112237149"/>
      <w:bookmarkStart w:id="22" w:name="_Toc169011112"/>
      <w:r>
        <w:t xml:space="preserve">Table </w:t>
      </w:r>
      <w:r>
        <w:fldChar w:fldCharType="begin"/>
      </w:r>
      <w:r>
        <w:instrText xml:space="preserve"> SEQ Table \* ARABIC </w:instrText>
      </w:r>
      <w:r>
        <w:fldChar w:fldCharType="separate"/>
      </w:r>
      <w:r w:rsidR="00910965">
        <w:rPr>
          <w:noProof/>
        </w:rPr>
        <w:t>2</w:t>
      </w:r>
      <w:r>
        <w:fldChar w:fldCharType="end"/>
      </w:r>
      <w:bookmarkEnd w:id="18"/>
      <w:r w:rsidR="00BC5878">
        <w:t xml:space="preserve">. </w:t>
      </w:r>
      <w:r w:rsidR="004A2668" w:rsidRPr="00782C59">
        <w:t xml:space="preserve">Listing of the L2T STARS </w:t>
      </w:r>
      <w:r w:rsidR="00F232EA">
        <w:t>data layers</w:t>
      </w:r>
      <w:r w:rsidR="004A2668" w:rsidRPr="00782C59">
        <w:t>.</w:t>
      </w:r>
      <w:bookmarkEnd w:id="19"/>
      <w:bookmarkEnd w:id="20"/>
      <w:bookmarkEnd w:id="21"/>
      <w:bookmarkEnd w:id="22"/>
    </w:p>
    <w:p w14:paraId="74CCDE35" w14:textId="20957D37" w:rsidR="00137A3E" w:rsidRPr="007A217E" w:rsidRDefault="004A2668">
      <w:pPr>
        <w:rPr>
          <w:b/>
          <w:sz w:val="28"/>
          <w:szCs w:val="28"/>
        </w:rPr>
      </w:pPr>
      <w:r>
        <w:br w:type="page"/>
      </w:r>
    </w:p>
    <w:p w14:paraId="3B9A0526" w14:textId="448F78BC" w:rsidR="00DD117C" w:rsidRDefault="00C45E75" w:rsidP="00DD117C">
      <w:pPr>
        <w:pStyle w:val="Heading1"/>
      </w:pPr>
      <w:bookmarkStart w:id="23" w:name="_Toc169008219"/>
      <w:r>
        <w:lastRenderedPageBreak/>
        <w:t xml:space="preserve">L3T </w:t>
      </w:r>
      <w:r w:rsidR="00A838CE">
        <w:t>AUX</w:t>
      </w:r>
      <w:r>
        <w:t xml:space="preserve"> </w:t>
      </w:r>
      <w:r w:rsidR="004D3DF3">
        <w:t xml:space="preserve">Ecosystem Auxiliary Inputs </w:t>
      </w:r>
      <w:r w:rsidR="00147840">
        <w:t>Product</w:t>
      </w:r>
      <w:bookmarkEnd w:id="23"/>
    </w:p>
    <w:p w14:paraId="2D987AD0" w14:textId="16F841EB" w:rsidR="00147840" w:rsidRDefault="00990FE2" w:rsidP="003A2561">
      <w:r>
        <w:t>The SBG ecosystem processing chain is designed to be independently reproducible</w:t>
      </w:r>
      <w:r w:rsidR="00A37347">
        <w:t xml:space="preserve">. To facilitate open science, </w:t>
      </w:r>
      <w:r w:rsidR="00B13929">
        <w:t xml:space="preserve">the auxiliary data inputs that are produced for evapotranspiration processing are </w:t>
      </w:r>
      <w:r w:rsidR="004D4AB6">
        <w:t xml:space="preserve">distributed as a data product, such that the end user </w:t>
      </w:r>
      <w:proofErr w:type="gramStart"/>
      <w:r w:rsidR="004D4AB6">
        <w:t>has the ability to</w:t>
      </w:r>
      <w:proofErr w:type="gramEnd"/>
      <w:r w:rsidR="004D4AB6">
        <w:t xml:space="preserve"> run their own evapotranspiration model using SBG data.</w:t>
      </w:r>
      <w:r w:rsidR="0091420C">
        <w:t xml:space="preserve"> The data layers of the L3T AUX product are described in </w:t>
      </w:r>
      <w:r w:rsidR="002C6081">
        <w:fldChar w:fldCharType="begin"/>
      </w:r>
      <w:r w:rsidR="002C6081">
        <w:instrText xml:space="preserve"> REF _Ref159940760 \h </w:instrText>
      </w:r>
      <w:r w:rsidR="003A2561">
        <w:instrText xml:space="preserve"> \* MERGEFORMAT </w:instrText>
      </w:r>
      <w:r w:rsidR="002C6081">
        <w:fldChar w:fldCharType="separate"/>
      </w:r>
      <w:r w:rsidR="009C3E2C" w:rsidRPr="00334FA9">
        <w:t>Table 3</w:t>
      </w:r>
      <w:r w:rsidR="002C6081">
        <w:fldChar w:fldCharType="end"/>
      </w:r>
      <w:r w:rsidR="002C6081">
        <w:t>.</w:t>
      </w:r>
    </w:p>
    <w:p w14:paraId="1071B0AA" w14:textId="77777777" w:rsidR="00AF01A1" w:rsidRPr="00782C59" w:rsidRDefault="00AF01A1" w:rsidP="00AF01A1"/>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9"/>
        <w:gridCol w:w="2023"/>
        <w:gridCol w:w="910"/>
        <w:gridCol w:w="923"/>
        <w:gridCol w:w="790"/>
        <w:gridCol w:w="790"/>
        <w:gridCol w:w="749"/>
        <w:gridCol w:w="749"/>
        <w:gridCol w:w="843"/>
        <w:gridCol w:w="764"/>
      </w:tblGrid>
      <w:tr w:rsidR="00AF01A1" w:rsidRPr="00782C59" w14:paraId="4CB4B814" w14:textId="77777777" w:rsidTr="00600B51">
        <w:trPr>
          <w:trHeight w:val="320"/>
        </w:trPr>
        <w:tc>
          <w:tcPr>
            <w:tcW w:w="809" w:type="dxa"/>
            <w:shd w:val="clear" w:color="auto" w:fill="auto"/>
            <w:noWrap/>
            <w:vAlign w:val="center"/>
            <w:hideMark/>
          </w:tcPr>
          <w:p w14:paraId="74933129" w14:textId="77777777" w:rsidR="00AF01A1" w:rsidRPr="00EC1D39" w:rsidRDefault="00AF01A1" w:rsidP="00452C5F">
            <w:pPr>
              <w:rPr>
                <w:b/>
              </w:rPr>
            </w:pPr>
            <w:r w:rsidRPr="00EC1D39">
              <w:rPr>
                <w:b/>
              </w:rPr>
              <w:t>Name</w:t>
            </w:r>
          </w:p>
        </w:tc>
        <w:tc>
          <w:tcPr>
            <w:tcW w:w="2023" w:type="dxa"/>
            <w:vAlign w:val="center"/>
          </w:tcPr>
          <w:p w14:paraId="4DD1F611" w14:textId="77777777" w:rsidR="00AF01A1" w:rsidRPr="00EC1D39" w:rsidRDefault="00AF01A1" w:rsidP="00452C5F">
            <w:pPr>
              <w:rPr>
                <w:b/>
              </w:rPr>
            </w:pPr>
            <w:r w:rsidRPr="00EC1D39">
              <w:rPr>
                <w:rFonts w:asciiTheme="minorHAnsi" w:hAnsiTheme="minorHAnsi" w:cstheme="minorHAnsi"/>
                <w:b/>
              </w:rPr>
              <w:t>Description</w:t>
            </w:r>
          </w:p>
        </w:tc>
        <w:tc>
          <w:tcPr>
            <w:tcW w:w="910" w:type="dxa"/>
            <w:shd w:val="clear" w:color="auto" w:fill="auto"/>
            <w:noWrap/>
            <w:vAlign w:val="center"/>
            <w:hideMark/>
          </w:tcPr>
          <w:p w14:paraId="0AD9D3E7" w14:textId="77777777" w:rsidR="00AF01A1" w:rsidRPr="00EC1D39" w:rsidRDefault="00AF01A1" w:rsidP="00452C5F">
            <w:pPr>
              <w:rPr>
                <w:b/>
              </w:rPr>
            </w:pPr>
            <w:r w:rsidRPr="00EC1D39">
              <w:rPr>
                <w:b/>
              </w:rPr>
              <w:t>Type</w:t>
            </w:r>
          </w:p>
        </w:tc>
        <w:tc>
          <w:tcPr>
            <w:tcW w:w="923" w:type="dxa"/>
            <w:shd w:val="clear" w:color="auto" w:fill="auto"/>
            <w:noWrap/>
            <w:vAlign w:val="center"/>
            <w:hideMark/>
          </w:tcPr>
          <w:p w14:paraId="61A303B5" w14:textId="77777777" w:rsidR="00AF01A1" w:rsidRPr="00EC1D39" w:rsidRDefault="00AF01A1" w:rsidP="00452C5F">
            <w:pPr>
              <w:rPr>
                <w:b/>
              </w:rPr>
            </w:pPr>
            <w:r w:rsidRPr="00EC1D39">
              <w:rPr>
                <w:b/>
              </w:rPr>
              <w:t>Units</w:t>
            </w:r>
          </w:p>
        </w:tc>
        <w:tc>
          <w:tcPr>
            <w:tcW w:w="790" w:type="dxa"/>
            <w:vAlign w:val="center"/>
          </w:tcPr>
          <w:p w14:paraId="45D218D6" w14:textId="77777777" w:rsidR="00AF01A1" w:rsidRPr="00EC1D39" w:rsidRDefault="00AF01A1" w:rsidP="00452C5F">
            <w:pPr>
              <w:rPr>
                <w:b/>
                <w:color w:val="000000" w:themeColor="text1"/>
              </w:rPr>
            </w:pPr>
            <w:r w:rsidRPr="00EC1D39">
              <w:rPr>
                <w:b/>
                <w:color w:val="000000" w:themeColor="text1"/>
              </w:rPr>
              <w:t>Fill Value</w:t>
            </w:r>
          </w:p>
        </w:tc>
        <w:tc>
          <w:tcPr>
            <w:tcW w:w="790" w:type="dxa"/>
            <w:vAlign w:val="center"/>
          </w:tcPr>
          <w:p w14:paraId="280F9AAB" w14:textId="77777777" w:rsidR="00AF01A1" w:rsidRPr="00EC1D39" w:rsidRDefault="00AF01A1" w:rsidP="00452C5F">
            <w:pPr>
              <w:rPr>
                <w:b/>
                <w:color w:val="000000" w:themeColor="text1"/>
              </w:rPr>
            </w:pPr>
            <w:r w:rsidRPr="00EC1D39">
              <w:rPr>
                <w:b/>
                <w:color w:val="000000" w:themeColor="text1"/>
              </w:rPr>
              <w:t>No Data Value</w:t>
            </w:r>
          </w:p>
        </w:tc>
        <w:tc>
          <w:tcPr>
            <w:tcW w:w="749" w:type="dxa"/>
            <w:vAlign w:val="center"/>
          </w:tcPr>
          <w:p w14:paraId="79AD4C30" w14:textId="77777777" w:rsidR="00AF01A1" w:rsidRPr="00EC1D39" w:rsidRDefault="00AF01A1" w:rsidP="00452C5F">
            <w:pPr>
              <w:rPr>
                <w:b/>
                <w:color w:val="000000" w:themeColor="text1"/>
              </w:rPr>
            </w:pPr>
            <w:r w:rsidRPr="00EC1D39">
              <w:rPr>
                <w:b/>
                <w:color w:val="000000" w:themeColor="text1"/>
              </w:rPr>
              <w:t>Valid min</w:t>
            </w:r>
          </w:p>
        </w:tc>
        <w:tc>
          <w:tcPr>
            <w:tcW w:w="749" w:type="dxa"/>
            <w:vAlign w:val="center"/>
          </w:tcPr>
          <w:p w14:paraId="0850C4E0" w14:textId="77777777" w:rsidR="00AF01A1" w:rsidRPr="00EC1D39" w:rsidRDefault="00AF01A1" w:rsidP="00452C5F">
            <w:pPr>
              <w:rPr>
                <w:b/>
                <w:color w:val="000000" w:themeColor="text1"/>
              </w:rPr>
            </w:pPr>
            <w:r w:rsidRPr="00EC1D39">
              <w:rPr>
                <w:b/>
                <w:color w:val="000000" w:themeColor="text1"/>
              </w:rPr>
              <w:t>Valid Max</w:t>
            </w:r>
          </w:p>
        </w:tc>
        <w:tc>
          <w:tcPr>
            <w:tcW w:w="843" w:type="dxa"/>
            <w:vAlign w:val="center"/>
          </w:tcPr>
          <w:p w14:paraId="1D9D8D62" w14:textId="77777777" w:rsidR="00AF01A1" w:rsidRPr="00EC1D39" w:rsidRDefault="00AF01A1" w:rsidP="00452C5F">
            <w:pPr>
              <w:rPr>
                <w:b/>
                <w:color w:val="000000" w:themeColor="text1"/>
              </w:rPr>
            </w:pPr>
            <w:r w:rsidRPr="00EC1D39">
              <w:rPr>
                <w:b/>
                <w:color w:val="000000" w:themeColor="text1"/>
              </w:rPr>
              <w:t>Scale Factor</w:t>
            </w:r>
          </w:p>
        </w:tc>
        <w:tc>
          <w:tcPr>
            <w:tcW w:w="764" w:type="dxa"/>
            <w:shd w:val="clear" w:color="auto" w:fill="auto"/>
            <w:vAlign w:val="center"/>
          </w:tcPr>
          <w:p w14:paraId="4045B16F" w14:textId="77777777" w:rsidR="00AF01A1" w:rsidRPr="00EC1D39" w:rsidRDefault="00AF01A1" w:rsidP="00452C5F">
            <w:pPr>
              <w:rPr>
                <w:b/>
                <w:color w:val="000000" w:themeColor="text1"/>
              </w:rPr>
            </w:pPr>
            <w:r w:rsidRPr="00EC1D39">
              <w:rPr>
                <w:b/>
                <w:color w:val="000000" w:themeColor="text1"/>
              </w:rPr>
              <w:t>Size</w:t>
            </w:r>
          </w:p>
        </w:tc>
      </w:tr>
      <w:tr w:rsidR="00AF01A1" w:rsidRPr="00782C59" w14:paraId="19D5F816" w14:textId="77777777" w:rsidTr="00600B51">
        <w:trPr>
          <w:trHeight w:val="320"/>
        </w:trPr>
        <w:tc>
          <w:tcPr>
            <w:tcW w:w="809" w:type="dxa"/>
            <w:shd w:val="clear" w:color="auto" w:fill="auto"/>
            <w:noWrap/>
            <w:vAlign w:val="center"/>
            <w:hideMark/>
          </w:tcPr>
          <w:p w14:paraId="4C06BF6A" w14:textId="77777777" w:rsidR="00AF01A1" w:rsidRPr="00782C59" w:rsidRDefault="00AF01A1" w:rsidP="00452C5F">
            <w:r w:rsidRPr="00782C59">
              <w:t>Ta</w:t>
            </w:r>
          </w:p>
        </w:tc>
        <w:tc>
          <w:tcPr>
            <w:tcW w:w="2023" w:type="dxa"/>
            <w:vAlign w:val="center"/>
          </w:tcPr>
          <w:p w14:paraId="39EA31C8" w14:textId="77777777" w:rsidR="00AF01A1" w:rsidRPr="00782C59" w:rsidRDefault="00AF01A1" w:rsidP="00452C5F">
            <w:r w:rsidRPr="006224F8">
              <w:rPr>
                <w:rFonts w:asciiTheme="minorHAnsi" w:hAnsiTheme="minorHAnsi" w:cstheme="minorHAnsi"/>
              </w:rPr>
              <w:t>Near-surface air temperature</w:t>
            </w:r>
          </w:p>
        </w:tc>
        <w:tc>
          <w:tcPr>
            <w:tcW w:w="910" w:type="dxa"/>
            <w:shd w:val="clear" w:color="auto" w:fill="auto"/>
            <w:noWrap/>
            <w:vAlign w:val="center"/>
            <w:hideMark/>
          </w:tcPr>
          <w:p w14:paraId="68848B30" w14:textId="77777777" w:rsidR="00AF01A1" w:rsidRPr="00782C59" w:rsidRDefault="00AF01A1" w:rsidP="00452C5F">
            <w:r w:rsidRPr="00782C59">
              <w:t>float32</w:t>
            </w:r>
          </w:p>
        </w:tc>
        <w:tc>
          <w:tcPr>
            <w:tcW w:w="923" w:type="dxa"/>
            <w:shd w:val="clear" w:color="auto" w:fill="auto"/>
            <w:noWrap/>
            <w:vAlign w:val="center"/>
            <w:hideMark/>
          </w:tcPr>
          <w:p w14:paraId="3FDC9FDB" w14:textId="77777777" w:rsidR="00AF01A1" w:rsidRPr="00782C59" w:rsidRDefault="00AF01A1" w:rsidP="00452C5F">
            <w:r w:rsidRPr="00782C59">
              <w:t>Celsius</w:t>
            </w:r>
          </w:p>
        </w:tc>
        <w:tc>
          <w:tcPr>
            <w:tcW w:w="790" w:type="dxa"/>
            <w:vAlign w:val="center"/>
          </w:tcPr>
          <w:p w14:paraId="0DED7239" w14:textId="77777777" w:rsidR="00AF01A1" w:rsidRPr="00782C59" w:rsidRDefault="00AF01A1" w:rsidP="00452C5F">
            <w:pPr>
              <w:rPr>
                <w:color w:val="000000" w:themeColor="text1"/>
              </w:rPr>
            </w:pPr>
            <w:proofErr w:type="spellStart"/>
            <w:r w:rsidRPr="000F6FC2">
              <w:rPr>
                <w:rFonts w:asciiTheme="minorHAnsi" w:hAnsiTheme="minorHAnsi" w:cstheme="minorHAnsi"/>
              </w:rPr>
              <w:t>NaN</w:t>
            </w:r>
            <w:proofErr w:type="spellEnd"/>
          </w:p>
        </w:tc>
        <w:tc>
          <w:tcPr>
            <w:tcW w:w="790" w:type="dxa"/>
            <w:vAlign w:val="center"/>
          </w:tcPr>
          <w:p w14:paraId="6943AA21" w14:textId="77777777" w:rsidR="00AF01A1" w:rsidRPr="00782C59" w:rsidRDefault="00AF01A1" w:rsidP="00452C5F">
            <w:pPr>
              <w:rPr>
                <w:color w:val="000000" w:themeColor="text1"/>
              </w:rPr>
            </w:pPr>
            <w:r>
              <w:rPr>
                <w:color w:val="000000" w:themeColor="text1"/>
              </w:rPr>
              <w:t>N/A</w:t>
            </w:r>
          </w:p>
        </w:tc>
        <w:tc>
          <w:tcPr>
            <w:tcW w:w="749" w:type="dxa"/>
            <w:vAlign w:val="center"/>
          </w:tcPr>
          <w:p w14:paraId="63E2A162" w14:textId="77777777" w:rsidR="00AF01A1" w:rsidRPr="00782C59" w:rsidRDefault="00AF01A1" w:rsidP="00452C5F">
            <w:pPr>
              <w:rPr>
                <w:color w:val="000000" w:themeColor="text1"/>
              </w:rPr>
            </w:pPr>
            <w:r>
              <w:rPr>
                <w:color w:val="000000" w:themeColor="text1"/>
              </w:rPr>
              <w:t>N/A</w:t>
            </w:r>
          </w:p>
        </w:tc>
        <w:tc>
          <w:tcPr>
            <w:tcW w:w="749" w:type="dxa"/>
            <w:vAlign w:val="center"/>
          </w:tcPr>
          <w:p w14:paraId="08560DF0" w14:textId="77777777" w:rsidR="00AF01A1" w:rsidRPr="00782C59" w:rsidRDefault="00AF01A1" w:rsidP="00452C5F">
            <w:pPr>
              <w:rPr>
                <w:color w:val="000000" w:themeColor="text1"/>
              </w:rPr>
            </w:pPr>
            <w:r>
              <w:rPr>
                <w:color w:val="000000" w:themeColor="text1"/>
              </w:rPr>
              <w:t>N/A</w:t>
            </w:r>
          </w:p>
        </w:tc>
        <w:tc>
          <w:tcPr>
            <w:tcW w:w="843" w:type="dxa"/>
            <w:vAlign w:val="center"/>
          </w:tcPr>
          <w:p w14:paraId="686161CA" w14:textId="77777777" w:rsidR="00AF01A1" w:rsidRPr="00782C59" w:rsidRDefault="00AF01A1" w:rsidP="00452C5F">
            <w:pPr>
              <w:rPr>
                <w:color w:val="000000" w:themeColor="text1"/>
              </w:rPr>
            </w:pPr>
            <w:r>
              <w:rPr>
                <w:color w:val="000000" w:themeColor="text1"/>
              </w:rPr>
              <w:t>N/A</w:t>
            </w:r>
          </w:p>
        </w:tc>
        <w:tc>
          <w:tcPr>
            <w:tcW w:w="764" w:type="dxa"/>
            <w:shd w:val="clear" w:color="auto" w:fill="auto"/>
            <w:vAlign w:val="center"/>
          </w:tcPr>
          <w:p w14:paraId="7AF165A9" w14:textId="77777777" w:rsidR="00AF01A1" w:rsidRPr="00782C59" w:rsidRDefault="00AF01A1" w:rsidP="00452C5F">
            <w:pPr>
              <w:rPr>
                <w:color w:val="000000" w:themeColor="text1"/>
              </w:rPr>
            </w:pPr>
            <w:r w:rsidRPr="00782C59">
              <w:rPr>
                <w:color w:val="000000" w:themeColor="text1"/>
              </w:rPr>
              <w:t>12.96 mb</w:t>
            </w:r>
          </w:p>
        </w:tc>
      </w:tr>
      <w:tr w:rsidR="00600B51" w:rsidRPr="00782C59" w14:paraId="51525C5A" w14:textId="77777777" w:rsidTr="00600B51">
        <w:trPr>
          <w:trHeight w:val="320"/>
        </w:trPr>
        <w:tc>
          <w:tcPr>
            <w:tcW w:w="809" w:type="dxa"/>
            <w:shd w:val="clear" w:color="auto" w:fill="auto"/>
            <w:noWrap/>
            <w:vAlign w:val="center"/>
            <w:hideMark/>
          </w:tcPr>
          <w:p w14:paraId="409B28DA" w14:textId="77777777" w:rsidR="00600B51" w:rsidRPr="00782C59" w:rsidRDefault="00600B51" w:rsidP="00600B51">
            <w:r w:rsidRPr="00782C59">
              <w:t>RH</w:t>
            </w:r>
          </w:p>
        </w:tc>
        <w:tc>
          <w:tcPr>
            <w:tcW w:w="2023" w:type="dxa"/>
            <w:vAlign w:val="center"/>
          </w:tcPr>
          <w:p w14:paraId="1B7B0A44" w14:textId="77777777" w:rsidR="00600B51" w:rsidRPr="00782C59" w:rsidRDefault="00600B51" w:rsidP="00600B51">
            <w:r w:rsidRPr="006224F8">
              <w:rPr>
                <w:rFonts w:asciiTheme="minorHAnsi" w:hAnsiTheme="minorHAnsi" w:cstheme="minorHAnsi"/>
              </w:rPr>
              <w:t>Relative Humidity</w:t>
            </w:r>
          </w:p>
        </w:tc>
        <w:tc>
          <w:tcPr>
            <w:tcW w:w="910" w:type="dxa"/>
            <w:shd w:val="clear" w:color="auto" w:fill="auto"/>
            <w:noWrap/>
            <w:vAlign w:val="center"/>
            <w:hideMark/>
          </w:tcPr>
          <w:p w14:paraId="5A4588BA" w14:textId="77777777" w:rsidR="00600B51" w:rsidRPr="00782C59" w:rsidRDefault="00600B51" w:rsidP="00600B51">
            <w:r w:rsidRPr="00782C59">
              <w:t>float32</w:t>
            </w:r>
          </w:p>
        </w:tc>
        <w:tc>
          <w:tcPr>
            <w:tcW w:w="923" w:type="dxa"/>
            <w:shd w:val="clear" w:color="auto" w:fill="auto"/>
            <w:noWrap/>
            <w:vAlign w:val="center"/>
            <w:hideMark/>
          </w:tcPr>
          <w:p w14:paraId="389B1FFD" w14:textId="77777777" w:rsidR="00600B51" w:rsidRPr="00782C59" w:rsidRDefault="00600B51" w:rsidP="00600B51">
            <w:r>
              <w:t>Ratio</w:t>
            </w:r>
          </w:p>
        </w:tc>
        <w:tc>
          <w:tcPr>
            <w:tcW w:w="790" w:type="dxa"/>
            <w:vAlign w:val="center"/>
          </w:tcPr>
          <w:p w14:paraId="3226ED46" w14:textId="77777777" w:rsidR="00600B51" w:rsidRPr="00782C59" w:rsidRDefault="00600B51" w:rsidP="00600B51">
            <w:proofErr w:type="spellStart"/>
            <w:r w:rsidRPr="000F6FC2">
              <w:rPr>
                <w:rFonts w:asciiTheme="minorHAnsi" w:hAnsiTheme="minorHAnsi" w:cstheme="minorHAnsi"/>
              </w:rPr>
              <w:t>NaN</w:t>
            </w:r>
            <w:proofErr w:type="spellEnd"/>
          </w:p>
        </w:tc>
        <w:tc>
          <w:tcPr>
            <w:tcW w:w="790" w:type="dxa"/>
            <w:vAlign w:val="center"/>
          </w:tcPr>
          <w:p w14:paraId="1A697165" w14:textId="77777777" w:rsidR="00600B51" w:rsidRPr="00782C59" w:rsidRDefault="00600B51" w:rsidP="00600B51">
            <w:r>
              <w:rPr>
                <w:color w:val="000000" w:themeColor="text1"/>
              </w:rPr>
              <w:t>N/A</w:t>
            </w:r>
          </w:p>
        </w:tc>
        <w:tc>
          <w:tcPr>
            <w:tcW w:w="749" w:type="dxa"/>
            <w:vAlign w:val="center"/>
          </w:tcPr>
          <w:p w14:paraId="5A2FF6CC" w14:textId="77777777" w:rsidR="00600B51" w:rsidRPr="00782C59" w:rsidRDefault="00600B51" w:rsidP="00600B51">
            <w:r>
              <w:t>0</w:t>
            </w:r>
          </w:p>
        </w:tc>
        <w:tc>
          <w:tcPr>
            <w:tcW w:w="749" w:type="dxa"/>
            <w:vAlign w:val="center"/>
          </w:tcPr>
          <w:p w14:paraId="7D1BD868" w14:textId="77777777" w:rsidR="00600B51" w:rsidRPr="00782C59" w:rsidRDefault="00600B51" w:rsidP="00600B51">
            <w:r>
              <w:t>1</w:t>
            </w:r>
          </w:p>
        </w:tc>
        <w:tc>
          <w:tcPr>
            <w:tcW w:w="843" w:type="dxa"/>
            <w:vAlign w:val="center"/>
          </w:tcPr>
          <w:p w14:paraId="304A07FE" w14:textId="77777777" w:rsidR="00600B51" w:rsidRPr="00782C59" w:rsidRDefault="00600B51" w:rsidP="00600B51">
            <w:r>
              <w:rPr>
                <w:color w:val="000000" w:themeColor="text1"/>
              </w:rPr>
              <w:t>N/A</w:t>
            </w:r>
          </w:p>
        </w:tc>
        <w:tc>
          <w:tcPr>
            <w:tcW w:w="764" w:type="dxa"/>
            <w:shd w:val="clear" w:color="auto" w:fill="auto"/>
            <w:vAlign w:val="center"/>
          </w:tcPr>
          <w:p w14:paraId="232158A4" w14:textId="5FEE65B2" w:rsidR="00600B51" w:rsidRPr="00782C59" w:rsidRDefault="00600B51" w:rsidP="00600B51">
            <w:r w:rsidRPr="00782C59">
              <w:rPr>
                <w:color w:val="000000" w:themeColor="text1"/>
              </w:rPr>
              <w:t>12.96 mb</w:t>
            </w:r>
          </w:p>
        </w:tc>
      </w:tr>
      <w:tr w:rsidR="00600B51" w:rsidRPr="00782C59" w14:paraId="26498DD0" w14:textId="77777777" w:rsidTr="00600B51">
        <w:trPr>
          <w:trHeight w:val="320"/>
        </w:trPr>
        <w:tc>
          <w:tcPr>
            <w:tcW w:w="809" w:type="dxa"/>
            <w:shd w:val="clear" w:color="auto" w:fill="auto"/>
            <w:noWrap/>
            <w:vAlign w:val="center"/>
          </w:tcPr>
          <w:p w14:paraId="59743B6B" w14:textId="75903435" w:rsidR="00600B51" w:rsidRPr="00782C59" w:rsidRDefault="00600B51" w:rsidP="00600B51">
            <w:r w:rsidRPr="00782C59">
              <w:t>SM</w:t>
            </w:r>
          </w:p>
        </w:tc>
        <w:tc>
          <w:tcPr>
            <w:tcW w:w="2023" w:type="dxa"/>
            <w:vAlign w:val="center"/>
          </w:tcPr>
          <w:p w14:paraId="5B185335" w14:textId="382FC5B9" w:rsidR="00600B51" w:rsidRPr="00F221A0" w:rsidRDefault="00600B51" w:rsidP="00600B51">
            <w:r>
              <w:t xml:space="preserve">Soil moisture </w:t>
            </w:r>
          </w:p>
        </w:tc>
        <w:tc>
          <w:tcPr>
            <w:tcW w:w="910" w:type="dxa"/>
            <w:shd w:val="clear" w:color="auto" w:fill="auto"/>
            <w:noWrap/>
            <w:vAlign w:val="center"/>
          </w:tcPr>
          <w:p w14:paraId="4F3D0234" w14:textId="1BC11669" w:rsidR="00600B51" w:rsidRPr="00782C59" w:rsidRDefault="00600B51" w:rsidP="00600B51">
            <w:r w:rsidRPr="00782C59">
              <w:t>float32</w:t>
            </w:r>
          </w:p>
        </w:tc>
        <w:tc>
          <w:tcPr>
            <w:tcW w:w="923" w:type="dxa"/>
            <w:shd w:val="clear" w:color="auto" w:fill="auto"/>
            <w:noWrap/>
            <w:vAlign w:val="center"/>
          </w:tcPr>
          <w:p w14:paraId="728A5895" w14:textId="59858991" w:rsidR="00600B51" w:rsidRDefault="00600B51" w:rsidP="00600B51">
            <w:r>
              <w:t>Ratio</w:t>
            </w:r>
          </w:p>
        </w:tc>
        <w:tc>
          <w:tcPr>
            <w:tcW w:w="790" w:type="dxa"/>
            <w:vAlign w:val="center"/>
          </w:tcPr>
          <w:p w14:paraId="40754836" w14:textId="72FB6E31" w:rsidR="00600B51" w:rsidRPr="00F221A0" w:rsidRDefault="00600B51" w:rsidP="00600B51">
            <w:proofErr w:type="spellStart"/>
            <w:r w:rsidRPr="00F221A0">
              <w:t>NaN</w:t>
            </w:r>
            <w:proofErr w:type="spellEnd"/>
          </w:p>
        </w:tc>
        <w:tc>
          <w:tcPr>
            <w:tcW w:w="790" w:type="dxa"/>
            <w:vAlign w:val="center"/>
          </w:tcPr>
          <w:p w14:paraId="6E6011A9" w14:textId="32BF4AEF" w:rsidR="00600B51" w:rsidRPr="00F221A0" w:rsidRDefault="00600B51" w:rsidP="00600B51">
            <w:r w:rsidRPr="00F221A0">
              <w:t>N/A</w:t>
            </w:r>
          </w:p>
        </w:tc>
        <w:tc>
          <w:tcPr>
            <w:tcW w:w="749" w:type="dxa"/>
            <w:vAlign w:val="center"/>
          </w:tcPr>
          <w:p w14:paraId="76927C9F" w14:textId="24BA2C48" w:rsidR="00600B51" w:rsidRPr="00F221A0" w:rsidRDefault="00600B51" w:rsidP="00600B51">
            <w:r>
              <w:t>0</w:t>
            </w:r>
          </w:p>
        </w:tc>
        <w:tc>
          <w:tcPr>
            <w:tcW w:w="749" w:type="dxa"/>
            <w:vAlign w:val="center"/>
          </w:tcPr>
          <w:p w14:paraId="6CC3E61B" w14:textId="11814CDD" w:rsidR="00600B51" w:rsidRPr="00F221A0" w:rsidRDefault="00600B51" w:rsidP="00600B51">
            <w:r>
              <w:t>1</w:t>
            </w:r>
          </w:p>
        </w:tc>
        <w:tc>
          <w:tcPr>
            <w:tcW w:w="843" w:type="dxa"/>
            <w:vAlign w:val="center"/>
          </w:tcPr>
          <w:p w14:paraId="325F8DE0" w14:textId="1874B14F" w:rsidR="00600B51" w:rsidRPr="00F221A0" w:rsidRDefault="00600B51" w:rsidP="00600B51">
            <w:r w:rsidRPr="00F221A0">
              <w:t>N/A</w:t>
            </w:r>
          </w:p>
        </w:tc>
        <w:tc>
          <w:tcPr>
            <w:tcW w:w="764" w:type="dxa"/>
            <w:shd w:val="clear" w:color="auto" w:fill="auto"/>
            <w:vAlign w:val="center"/>
          </w:tcPr>
          <w:p w14:paraId="16D28BCA" w14:textId="4FC2E676" w:rsidR="00600B51" w:rsidRPr="00782C59" w:rsidRDefault="00600B51" w:rsidP="00600B51">
            <w:r w:rsidRPr="00782C59">
              <w:rPr>
                <w:color w:val="000000" w:themeColor="text1"/>
              </w:rPr>
              <w:t>12.96 mb</w:t>
            </w:r>
          </w:p>
        </w:tc>
      </w:tr>
      <w:tr w:rsidR="00600B51" w:rsidRPr="00782C59" w14:paraId="178D1FBE" w14:textId="77777777" w:rsidTr="00600B51">
        <w:trPr>
          <w:trHeight w:val="320"/>
        </w:trPr>
        <w:tc>
          <w:tcPr>
            <w:tcW w:w="809" w:type="dxa"/>
            <w:shd w:val="clear" w:color="auto" w:fill="auto"/>
            <w:noWrap/>
            <w:vAlign w:val="center"/>
          </w:tcPr>
          <w:p w14:paraId="5107AC17" w14:textId="3F26CC17" w:rsidR="00600B51" w:rsidRPr="00782C59" w:rsidRDefault="00600B51" w:rsidP="00600B51">
            <w:r w:rsidRPr="00782C59">
              <w:rPr>
                <w:color w:val="000000" w:themeColor="text1"/>
              </w:rPr>
              <w:t>Rn</w:t>
            </w:r>
          </w:p>
        </w:tc>
        <w:tc>
          <w:tcPr>
            <w:tcW w:w="2023" w:type="dxa"/>
            <w:vAlign w:val="center"/>
          </w:tcPr>
          <w:p w14:paraId="2E61CC64" w14:textId="20A2ED5A" w:rsidR="00600B51" w:rsidRDefault="00600B51" w:rsidP="00600B51">
            <w:r>
              <w:t>Net Radiation</w:t>
            </w:r>
          </w:p>
        </w:tc>
        <w:tc>
          <w:tcPr>
            <w:tcW w:w="910" w:type="dxa"/>
            <w:shd w:val="clear" w:color="auto" w:fill="auto"/>
            <w:noWrap/>
            <w:vAlign w:val="center"/>
          </w:tcPr>
          <w:p w14:paraId="78EAF097" w14:textId="46A836E0" w:rsidR="00600B51" w:rsidRPr="00782C59" w:rsidRDefault="00600B51" w:rsidP="00600B51">
            <w:r w:rsidRPr="00782C59">
              <w:t>float32</w:t>
            </w:r>
          </w:p>
        </w:tc>
        <w:tc>
          <w:tcPr>
            <w:tcW w:w="923" w:type="dxa"/>
            <w:shd w:val="clear" w:color="auto" w:fill="auto"/>
            <w:noWrap/>
            <w:vAlign w:val="center"/>
          </w:tcPr>
          <w:p w14:paraId="681CD002" w14:textId="3E4E005F" w:rsidR="00600B51" w:rsidRDefault="00600B51" w:rsidP="00600B51">
            <w:r w:rsidRPr="00782C59">
              <w:t>W m</w:t>
            </w:r>
            <w:r w:rsidRPr="00782C59">
              <w:rPr>
                <w:vertAlign w:val="superscript"/>
              </w:rPr>
              <w:t>2</w:t>
            </w:r>
          </w:p>
        </w:tc>
        <w:tc>
          <w:tcPr>
            <w:tcW w:w="790" w:type="dxa"/>
            <w:vAlign w:val="center"/>
          </w:tcPr>
          <w:p w14:paraId="3464C002" w14:textId="517123E9" w:rsidR="00600B51" w:rsidRPr="00F221A0" w:rsidRDefault="00600B51" w:rsidP="00600B51">
            <w:proofErr w:type="spellStart"/>
            <w:r w:rsidRPr="006224F8">
              <w:rPr>
                <w:rFonts w:asciiTheme="minorHAnsi" w:hAnsiTheme="minorHAnsi" w:cstheme="minorHAnsi"/>
              </w:rPr>
              <w:t>NaN</w:t>
            </w:r>
            <w:proofErr w:type="spellEnd"/>
          </w:p>
        </w:tc>
        <w:tc>
          <w:tcPr>
            <w:tcW w:w="790" w:type="dxa"/>
            <w:vAlign w:val="center"/>
          </w:tcPr>
          <w:p w14:paraId="1826DA0E" w14:textId="7C7B94F5" w:rsidR="00600B51" w:rsidRPr="00F221A0" w:rsidRDefault="00600B51" w:rsidP="00600B51">
            <w:r>
              <w:rPr>
                <w:color w:val="000000" w:themeColor="text1"/>
              </w:rPr>
              <w:t>N/A</w:t>
            </w:r>
          </w:p>
        </w:tc>
        <w:tc>
          <w:tcPr>
            <w:tcW w:w="749" w:type="dxa"/>
            <w:vAlign w:val="center"/>
          </w:tcPr>
          <w:p w14:paraId="25880FF2" w14:textId="2C0E69C0" w:rsidR="00600B51" w:rsidRPr="00F221A0" w:rsidRDefault="00600B51" w:rsidP="00600B51">
            <w:r>
              <w:rPr>
                <w:color w:val="000000" w:themeColor="text1"/>
              </w:rPr>
              <w:t>0</w:t>
            </w:r>
          </w:p>
        </w:tc>
        <w:tc>
          <w:tcPr>
            <w:tcW w:w="749" w:type="dxa"/>
            <w:vAlign w:val="center"/>
          </w:tcPr>
          <w:p w14:paraId="6FD88DFA" w14:textId="3FFBB00F" w:rsidR="00600B51" w:rsidRPr="00F221A0" w:rsidRDefault="00600B51" w:rsidP="00600B51">
            <w:r>
              <w:rPr>
                <w:color w:val="000000" w:themeColor="text1"/>
              </w:rPr>
              <w:t>N/A</w:t>
            </w:r>
          </w:p>
        </w:tc>
        <w:tc>
          <w:tcPr>
            <w:tcW w:w="843" w:type="dxa"/>
            <w:vAlign w:val="center"/>
          </w:tcPr>
          <w:p w14:paraId="61CBB292" w14:textId="1488204C" w:rsidR="00600B51" w:rsidRPr="00F221A0" w:rsidRDefault="00600B51" w:rsidP="00600B51">
            <w:r>
              <w:t>N/A</w:t>
            </w:r>
          </w:p>
        </w:tc>
        <w:tc>
          <w:tcPr>
            <w:tcW w:w="764" w:type="dxa"/>
            <w:shd w:val="clear" w:color="auto" w:fill="auto"/>
            <w:vAlign w:val="center"/>
          </w:tcPr>
          <w:p w14:paraId="5E8E6387" w14:textId="327D9C92" w:rsidR="00600B51" w:rsidRPr="00782C59" w:rsidRDefault="00600B51" w:rsidP="00600B51">
            <w:pPr>
              <w:rPr>
                <w:color w:val="000000" w:themeColor="text1"/>
              </w:rPr>
            </w:pPr>
            <w:r w:rsidRPr="00782C59">
              <w:rPr>
                <w:color w:val="000000" w:themeColor="text1"/>
              </w:rPr>
              <w:t>12.96 mb</w:t>
            </w:r>
          </w:p>
        </w:tc>
      </w:tr>
      <w:tr w:rsidR="00600B51" w:rsidRPr="00782C59" w14:paraId="41A65055" w14:textId="77777777" w:rsidTr="00600B51">
        <w:trPr>
          <w:trHeight w:val="320"/>
        </w:trPr>
        <w:tc>
          <w:tcPr>
            <w:tcW w:w="809" w:type="dxa"/>
            <w:shd w:val="clear" w:color="auto" w:fill="auto"/>
            <w:noWrap/>
            <w:vAlign w:val="center"/>
            <w:hideMark/>
          </w:tcPr>
          <w:p w14:paraId="5FADBB31" w14:textId="77777777" w:rsidR="00600B51" w:rsidRPr="00782C59" w:rsidRDefault="00600B51" w:rsidP="00600B51">
            <w:r w:rsidRPr="00782C59">
              <w:t>cloud</w:t>
            </w:r>
          </w:p>
        </w:tc>
        <w:tc>
          <w:tcPr>
            <w:tcW w:w="2023" w:type="dxa"/>
            <w:vAlign w:val="center"/>
          </w:tcPr>
          <w:p w14:paraId="26F3201E" w14:textId="77777777" w:rsidR="00600B51" w:rsidRPr="00782C59" w:rsidRDefault="00600B51" w:rsidP="00600B51">
            <w:r w:rsidRPr="006224F8">
              <w:rPr>
                <w:rFonts w:asciiTheme="minorHAnsi" w:hAnsiTheme="minorHAnsi" w:cstheme="minorHAnsi"/>
              </w:rPr>
              <w:t>Cloud mask</w:t>
            </w:r>
          </w:p>
        </w:tc>
        <w:tc>
          <w:tcPr>
            <w:tcW w:w="910" w:type="dxa"/>
            <w:shd w:val="clear" w:color="auto" w:fill="auto"/>
            <w:noWrap/>
            <w:vAlign w:val="center"/>
            <w:hideMark/>
          </w:tcPr>
          <w:p w14:paraId="5823E627" w14:textId="77777777" w:rsidR="00600B51" w:rsidRPr="00782C59" w:rsidRDefault="00600B51" w:rsidP="00600B51">
            <w:r w:rsidRPr="00782C59">
              <w:t>uint8</w:t>
            </w:r>
          </w:p>
        </w:tc>
        <w:tc>
          <w:tcPr>
            <w:tcW w:w="923" w:type="dxa"/>
            <w:vMerge w:val="restart"/>
            <w:shd w:val="clear" w:color="auto" w:fill="auto"/>
            <w:noWrap/>
            <w:vAlign w:val="center"/>
            <w:hideMark/>
          </w:tcPr>
          <w:p w14:paraId="74415C67" w14:textId="77777777" w:rsidR="00600B51" w:rsidRPr="00782C59" w:rsidRDefault="00600B51" w:rsidP="00600B51">
            <w:r>
              <w:t>Mask</w:t>
            </w:r>
          </w:p>
        </w:tc>
        <w:tc>
          <w:tcPr>
            <w:tcW w:w="790" w:type="dxa"/>
            <w:vAlign w:val="center"/>
          </w:tcPr>
          <w:p w14:paraId="0A82CD63" w14:textId="77777777" w:rsidR="00600B51" w:rsidRPr="00782C59" w:rsidRDefault="00600B51" w:rsidP="00600B51">
            <w:pPr>
              <w:rPr>
                <w:color w:val="000000" w:themeColor="text1"/>
              </w:rPr>
            </w:pPr>
            <w:r w:rsidRPr="00FE575B">
              <w:rPr>
                <w:rFonts w:asciiTheme="minorHAnsi" w:hAnsiTheme="minorHAnsi" w:cstheme="minorHAnsi"/>
              </w:rPr>
              <w:t>255</w:t>
            </w:r>
          </w:p>
        </w:tc>
        <w:tc>
          <w:tcPr>
            <w:tcW w:w="790" w:type="dxa"/>
            <w:vAlign w:val="center"/>
          </w:tcPr>
          <w:p w14:paraId="570E0D14" w14:textId="77777777" w:rsidR="00600B51" w:rsidRPr="00782C59" w:rsidRDefault="00600B51" w:rsidP="00600B51">
            <w:pPr>
              <w:rPr>
                <w:color w:val="000000" w:themeColor="text1"/>
              </w:rPr>
            </w:pPr>
            <w:r>
              <w:rPr>
                <w:color w:val="000000" w:themeColor="text1"/>
              </w:rPr>
              <w:t>N/A</w:t>
            </w:r>
          </w:p>
        </w:tc>
        <w:tc>
          <w:tcPr>
            <w:tcW w:w="749" w:type="dxa"/>
            <w:vAlign w:val="center"/>
          </w:tcPr>
          <w:p w14:paraId="5118A85C" w14:textId="77777777" w:rsidR="00600B51" w:rsidRPr="00782C59" w:rsidRDefault="00600B51" w:rsidP="00600B51">
            <w:pPr>
              <w:rPr>
                <w:color w:val="000000" w:themeColor="text1"/>
              </w:rPr>
            </w:pPr>
            <w:r>
              <w:rPr>
                <w:color w:val="000000" w:themeColor="text1"/>
              </w:rPr>
              <w:t>0</w:t>
            </w:r>
          </w:p>
        </w:tc>
        <w:tc>
          <w:tcPr>
            <w:tcW w:w="749" w:type="dxa"/>
            <w:vAlign w:val="center"/>
          </w:tcPr>
          <w:p w14:paraId="39FFA112" w14:textId="77777777" w:rsidR="00600B51" w:rsidRPr="00782C59" w:rsidRDefault="00600B51" w:rsidP="00600B51">
            <w:pPr>
              <w:rPr>
                <w:color w:val="000000" w:themeColor="text1"/>
              </w:rPr>
            </w:pPr>
            <w:r>
              <w:rPr>
                <w:color w:val="000000" w:themeColor="text1"/>
              </w:rPr>
              <w:t>1</w:t>
            </w:r>
          </w:p>
        </w:tc>
        <w:tc>
          <w:tcPr>
            <w:tcW w:w="843" w:type="dxa"/>
            <w:vAlign w:val="center"/>
          </w:tcPr>
          <w:p w14:paraId="1ED30C9A" w14:textId="77777777" w:rsidR="00600B51" w:rsidRPr="00782C59" w:rsidRDefault="00600B51" w:rsidP="00600B51">
            <w:pPr>
              <w:rPr>
                <w:color w:val="000000" w:themeColor="text1"/>
              </w:rPr>
            </w:pPr>
            <w:r>
              <w:rPr>
                <w:color w:val="000000" w:themeColor="text1"/>
              </w:rPr>
              <w:t>N/A</w:t>
            </w:r>
          </w:p>
        </w:tc>
        <w:tc>
          <w:tcPr>
            <w:tcW w:w="764" w:type="dxa"/>
            <w:vMerge w:val="restart"/>
            <w:shd w:val="clear" w:color="auto" w:fill="auto"/>
            <w:vAlign w:val="center"/>
          </w:tcPr>
          <w:p w14:paraId="21973A5A" w14:textId="77777777" w:rsidR="00600B51" w:rsidRPr="00782C59" w:rsidRDefault="00600B51" w:rsidP="00600B51">
            <w:pPr>
              <w:rPr>
                <w:color w:val="000000" w:themeColor="text1"/>
              </w:rPr>
            </w:pPr>
            <w:r w:rsidRPr="00782C59">
              <w:rPr>
                <w:color w:val="000000" w:themeColor="text1"/>
              </w:rPr>
              <w:t>3.24 mb</w:t>
            </w:r>
          </w:p>
        </w:tc>
      </w:tr>
      <w:tr w:rsidR="00600B51" w:rsidRPr="00782C59" w14:paraId="51DB7394" w14:textId="77777777" w:rsidTr="00600B51">
        <w:trPr>
          <w:trHeight w:val="320"/>
        </w:trPr>
        <w:tc>
          <w:tcPr>
            <w:tcW w:w="809" w:type="dxa"/>
            <w:shd w:val="clear" w:color="auto" w:fill="auto"/>
            <w:noWrap/>
            <w:vAlign w:val="center"/>
            <w:hideMark/>
          </w:tcPr>
          <w:p w14:paraId="2464AB37" w14:textId="77777777" w:rsidR="00600B51" w:rsidRPr="00782C59" w:rsidRDefault="00600B51" w:rsidP="00600B51">
            <w:r w:rsidRPr="00782C59">
              <w:t>water</w:t>
            </w:r>
          </w:p>
        </w:tc>
        <w:tc>
          <w:tcPr>
            <w:tcW w:w="2023" w:type="dxa"/>
            <w:vAlign w:val="center"/>
          </w:tcPr>
          <w:p w14:paraId="45092AC2" w14:textId="77777777" w:rsidR="00600B51" w:rsidRPr="00782C59" w:rsidRDefault="00600B51" w:rsidP="00600B51">
            <w:r w:rsidRPr="006224F8">
              <w:rPr>
                <w:rFonts w:asciiTheme="minorHAnsi" w:hAnsiTheme="minorHAnsi" w:cstheme="minorHAnsi"/>
              </w:rPr>
              <w:t>Water mask</w:t>
            </w:r>
          </w:p>
        </w:tc>
        <w:tc>
          <w:tcPr>
            <w:tcW w:w="910" w:type="dxa"/>
            <w:shd w:val="clear" w:color="auto" w:fill="auto"/>
            <w:noWrap/>
            <w:vAlign w:val="center"/>
            <w:hideMark/>
          </w:tcPr>
          <w:p w14:paraId="0BBA1CC9" w14:textId="77777777" w:rsidR="00600B51" w:rsidRPr="00782C59" w:rsidRDefault="00600B51" w:rsidP="00600B51">
            <w:r w:rsidRPr="00782C59">
              <w:t>uint8</w:t>
            </w:r>
          </w:p>
        </w:tc>
        <w:tc>
          <w:tcPr>
            <w:tcW w:w="923" w:type="dxa"/>
            <w:vMerge/>
            <w:noWrap/>
            <w:vAlign w:val="center"/>
            <w:hideMark/>
          </w:tcPr>
          <w:p w14:paraId="7DEF095B" w14:textId="77777777" w:rsidR="00600B51" w:rsidRPr="00782C59" w:rsidRDefault="00600B51" w:rsidP="00600B51">
            <w:pPr>
              <w:rPr>
                <w:sz w:val="20"/>
                <w:szCs w:val="20"/>
              </w:rPr>
            </w:pPr>
          </w:p>
        </w:tc>
        <w:tc>
          <w:tcPr>
            <w:tcW w:w="790" w:type="dxa"/>
            <w:vAlign w:val="center"/>
          </w:tcPr>
          <w:p w14:paraId="5646ED0E" w14:textId="77777777" w:rsidR="00600B51" w:rsidRPr="00782C59" w:rsidRDefault="00600B51" w:rsidP="00600B51">
            <w:r w:rsidRPr="00FE575B">
              <w:rPr>
                <w:rFonts w:asciiTheme="minorHAnsi" w:hAnsiTheme="minorHAnsi" w:cstheme="minorHAnsi"/>
              </w:rPr>
              <w:t>255</w:t>
            </w:r>
          </w:p>
        </w:tc>
        <w:tc>
          <w:tcPr>
            <w:tcW w:w="790" w:type="dxa"/>
            <w:vAlign w:val="center"/>
          </w:tcPr>
          <w:p w14:paraId="7A011BCE" w14:textId="77777777" w:rsidR="00600B51" w:rsidRPr="00782C59" w:rsidRDefault="00600B51" w:rsidP="00600B51">
            <w:r>
              <w:rPr>
                <w:color w:val="000000" w:themeColor="text1"/>
              </w:rPr>
              <w:t>N/A</w:t>
            </w:r>
          </w:p>
        </w:tc>
        <w:tc>
          <w:tcPr>
            <w:tcW w:w="749" w:type="dxa"/>
            <w:vAlign w:val="center"/>
          </w:tcPr>
          <w:p w14:paraId="1794B95B" w14:textId="77777777" w:rsidR="00600B51" w:rsidRPr="00782C59" w:rsidRDefault="00600B51" w:rsidP="00600B51">
            <w:r>
              <w:t>0</w:t>
            </w:r>
          </w:p>
        </w:tc>
        <w:tc>
          <w:tcPr>
            <w:tcW w:w="749" w:type="dxa"/>
            <w:vAlign w:val="center"/>
          </w:tcPr>
          <w:p w14:paraId="3F9793C7" w14:textId="77777777" w:rsidR="00600B51" w:rsidRPr="00782C59" w:rsidRDefault="00600B51" w:rsidP="00600B51">
            <w:r>
              <w:t>1</w:t>
            </w:r>
          </w:p>
        </w:tc>
        <w:tc>
          <w:tcPr>
            <w:tcW w:w="843" w:type="dxa"/>
            <w:vAlign w:val="center"/>
          </w:tcPr>
          <w:p w14:paraId="350D0A37" w14:textId="77777777" w:rsidR="00600B51" w:rsidRPr="00782C59" w:rsidRDefault="00600B51" w:rsidP="00600B51">
            <w:r>
              <w:rPr>
                <w:color w:val="000000" w:themeColor="text1"/>
              </w:rPr>
              <w:t>N/A</w:t>
            </w:r>
          </w:p>
        </w:tc>
        <w:tc>
          <w:tcPr>
            <w:tcW w:w="764" w:type="dxa"/>
            <w:vMerge/>
            <w:shd w:val="clear" w:color="auto" w:fill="auto"/>
            <w:vAlign w:val="center"/>
          </w:tcPr>
          <w:p w14:paraId="504DC06A" w14:textId="12DCF0FE" w:rsidR="00600B51" w:rsidRPr="00782C59" w:rsidRDefault="00600B51" w:rsidP="00600B51"/>
        </w:tc>
      </w:tr>
    </w:tbl>
    <w:p w14:paraId="6AEDE322" w14:textId="62BB81C8" w:rsidR="00AF01A1" w:rsidRPr="00334FA9" w:rsidRDefault="00AF01A1" w:rsidP="00EC1D39">
      <w:pPr>
        <w:pStyle w:val="TableCaptionDS"/>
      </w:pPr>
      <w:bookmarkStart w:id="24" w:name="_Ref159940760"/>
      <w:bookmarkStart w:id="25" w:name="_Toc112237150"/>
      <w:bookmarkStart w:id="26" w:name="_Toc159939640"/>
      <w:bookmarkStart w:id="27" w:name="_Toc159939806"/>
      <w:bookmarkStart w:id="28" w:name="_Toc169011113"/>
      <w:r w:rsidRPr="00334FA9">
        <w:t xml:space="preserve">Table </w:t>
      </w:r>
      <w:r w:rsidRPr="00334FA9">
        <w:fldChar w:fldCharType="begin"/>
      </w:r>
      <w:r w:rsidRPr="00334FA9">
        <w:instrText xml:space="preserve"> SEQ Table \* ARABIC </w:instrText>
      </w:r>
      <w:r w:rsidRPr="00334FA9">
        <w:fldChar w:fldCharType="separate"/>
      </w:r>
      <w:r w:rsidR="00910965" w:rsidRPr="00334FA9">
        <w:t>3</w:t>
      </w:r>
      <w:r w:rsidRPr="00334FA9">
        <w:fldChar w:fldCharType="end"/>
      </w:r>
      <w:bookmarkEnd w:id="24"/>
      <w:r w:rsidRPr="00334FA9">
        <w:t xml:space="preserve">. Listing of the L3T </w:t>
      </w:r>
      <w:r w:rsidR="00071E34" w:rsidRPr="00334FA9">
        <w:t>AUX</w:t>
      </w:r>
      <w:r w:rsidRPr="00334FA9">
        <w:t xml:space="preserve"> data </w:t>
      </w:r>
      <w:bookmarkEnd w:id="25"/>
      <w:bookmarkEnd w:id="26"/>
      <w:bookmarkEnd w:id="27"/>
      <w:r w:rsidR="003364C3">
        <w:t>layers</w:t>
      </w:r>
      <w:r w:rsidRPr="00334FA9">
        <w:t>.</w:t>
      </w:r>
      <w:bookmarkEnd w:id="28"/>
    </w:p>
    <w:p w14:paraId="30AA14E5" w14:textId="77777777" w:rsidR="00147840" w:rsidRDefault="00147840" w:rsidP="00DD117C">
      <w:pPr>
        <w:pStyle w:val="Body"/>
      </w:pPr>
    </w:p>
    <w:p w14:paraId="6F426AAE" w14:textId="17038188" w:rsidR="00DD117C" w:rsidRPr="00DD117C" w:rsidRDefault="00A838CE" w:rsidP="007A217E">
      <w:pPr>
        <w:pStyle w:val="Heading2"/>
      </w:pPr>
      <w:bookmarkStart w:id="29" w:name="_Toc169008220"/>
      <w:r>
        <w:t>Downscaled Meteorology</w:t>
      </w:r>
      <w:bookmarkEnd w:id="29"/>
    </w:p>
    <w:p w14:paraId="349FE9F3" w14:textId="77777777" w:rsidR="007A217E" w:rsidRPr="007A217E" w:rsidRDefault="007A217E" w:rsidP="007A217E">
      <w:pPr>
        <w:pStyle w:val="Body"/>
      </w:pPr>
    </w:p>
    <w:p w14:paraId="63C1C77A" w14:textId="0BC9801A" w:rsidR="0005755C" w:rsidRDefault="00614A1D">
      <w:r>
        <w:t>Coarse resolution near-surface air temperature</w:t>
      </w:r>
      <w:r w:rsidR="00E43C92">
        <w:t xml:space="preserve"> (Ta)</w:t>
      </w:r>
      <w:r>
        <w:t xml:space="preserve"> and relative humidity</w:t>
      </w:r>
      <w:r w:rsidR="00E43C92">
        <w:t xml:space="preserve"> (RH)</w:t>
      </w:r>
      <w:r>
        <w:t xml:space="preserve"> </w:t>
      </w:r>
      <w:r w:rsidR="00E43C92">
        <w:t xml:space="preserve">are taken from the GEOS-5 FP </w:t>
      </w:r>
      <w:r w:rsidRPr="00E43C92">
        <w:rPr>
          <w:rStyle w:val="HTMLTypewriter"/>
        </w:rPr>
        <w:t>tavg1_2d_slv_Nx</w:t>
      </w:r>
      <w:r w:rsidR="00E43C92">
        <w:t xml:space="preserve"> product. Ta and RH are down-scaled using a linear regression between up-sampled ST, NDVI, and albedo as predictor variables to Ta or RH from GEOS-5 FP as a response variable, within each Sentinel tile. These regression coefficients are then applied to the </w:t>
      </w:r>
      <w:r w:rsidR="00782C59">
        <w:t>60</w:t>
      </w:r>
      <w:r w:rsidR="00E43C92">
        <w:t xml:space="preserve"> m ST, NDVI, and albedo, and this first-pass estimate is then bias-corrected to the coarse image from GEOS-5 FP.</w:t>
      </w:r>
      <w:r w:rsidR="00AF33A5">
        <w:t xml:space="preserve"> </w:t>
      </w:r>
      <w:r w:rsidR="008058C6">
        <w:t>These downscaled meteorology estimates are recorded in the L</w:t>
      </w:r>
      <w:r w:rsidR="000D04FF">
        <w:t>3</w:t>
      </w:r>
      <w:r w:rsidR="008058C6">
        <w:t xml:space="preserve">T </w:t>
      </w:r>
      <w:r w:rsidR="00D33E12">
        <w:t>AUX</w:t>
      </w:r>
      <w:r w:rsidR="008058C6">
        <w:t xml:space="preserve"> product </w:t>
      </w:r>
      <w:r w:rsidR="00C063E9">
        <w:t xml:space="preserve">listed </w:t>
      </w:r>
      <w:r w:rsidR="00F11E1C">
        <w:t xml:space="preserve">in </w:t>
      </w:r>
      <w:r w:rsidR="00F11E1C">
        <w:fldChar w:fldCharType="begin"/>
      </w:r>
      <w:r w:rsidR="00F11E1C">
        <w:instrText xml:space="preserve"> REF _Ref159940760 \h </w:instrText>
      </w:r>
      <w:r w:rsidR="00F11E1C">
        <w:fldChar w:fldCharType="separate"/>
      </w:r>
      <w:r w:rsidR="00223E60" w:rsidRPr="00334FA9">
        <w:t xml:space="preserve">Table </w:t>
      </w:r>
      <w:r w:rsidR="00F11E1C">
        <w:fldChar w:fldCharType="end"/>
      </w:r>
      <w:r w:rsidR="008058C6">
        <w:t>.</w:t>
      </w:r>
      <w:r w:rsidR="00001362">
        <w:t xml:space="preserve"> Areas of cloud are filled in </w:t>
      </w:r>
      <w:r w:rsidR="00001362" w:rsidRPr="00782C59">
        <w:t>with bi-cubically resampled GEOS-5 FP.</w:t>
      </w:r>
    </w:p>
    <w:p w14:paraId="7A768E18" w14:textId="77777777" w:rsidR="00C76333" w:rsidRPr="00137A3E" w:rsidRDefault="00C76333" w:rsidP="00EF39D3"/>
    <w:p w14:paraId="1193A256" w14:textId="0F1078D2" w:rsidR="00740E47" w:rsidRPr="00740E47" w:rsidRDefault="00740E47" w:rsidP="007A217E">
      <w:pPr>
        <w:pStyle w:val="Heading2"/>
      </w:pPr>
      <w:bookmarkStart w:id="30" w:name="_Toc169008221"/>
      <w:r>
        <w:t>Downscaled Soil Moisture</w:t>
      </w:r>
      <w:bookmarkEnd w:id="30"/>
    </w:p>
    <w:p w14:paraId="2913D4E2" w14:textId="77777777" w:rsidR="007A217E" w:rsidRPr="007A217E" w:rsidRDefault="007A217E" w:rsidP="007A217E">
      <w:pPr>
        <w:pStyle w:val="Body"/>
      </w:pPr>
    </w:p>
    <w:p w14:paraId="331B6F92" w14:textId="4C4416BF" w:rsidR="00782C59" w:rsidRPr="00782C59" w:rsidRDefault="00AF33A5">
      <w:r w:rsidRPr="00782C59">
        <w:t xml:space="preserve">This same down-scaling procedure is applied to soil moisture (SM) from the GEOS-5 FP </w:t>
      </w:r>
      <w:r w:rsidRPr="00782C59">
        <w:rPr>
          <w:rStyle w:val="HTMLTypewriter"/>
          <w:rFonts w:ascii="Times New Roman" w:hAnsi="Times New Roman"/>
        </w:rPr>
        <w:t>tavg1_2d_lnd_Nx</w:t>
      </w:r>
      <w:r w:rsidRPr="00782C59">
        <w:t xml:space="preserve"> product</w:t>
      </w:r>
      <w:r w:rsidR="001D481A" w:rsidRPr="00782C59">
        <w:t>, which is recorded in the L</w:t>
      </w:r>
      <w:r w:rsidR="006A5DA6" w:rsidRPr="00782C59">
        <w:t>3</w:t>
      </w:r>
      <w:r w:rsidR="001D481A" w:rsidRPr="00782C59">
        <w:t xml:space="preserve">T </w:t>
      </w:r>
      <w:r w:rsidR="00E77027">
        <w:t>AUX</w:t>
      </w:r>
      <w:r w:rsidR="001D481A" w:rsidRPr="00782C59">
        <w:t xml:space="preserve"> product</w:t>
      </w:r>
      <w:r w:rsidR="00E63B4C">
        <w:t xml:space="preserve"> </w:t>
      </w:r>
      <w:r w:rsidR="001D481A" w:rsidRPr="00782C59">
        <w:t>listed in</w:t>
      </w:r>
      <w:r w:rsidR="00E77027">
        <w:t xml:space="preserve"> </w:t>
      </w:r>
      <w:r w:rsidR="00E77027">
        <w:fldChar w:fldCharType="begin"/>
      </w:r>
      <w:r w:rsidR="00E77027">
        <w:instrText xml:space="preserve"> REF _Ref159940760 \h </w:instrText>
      </w:r>
      <w:r w:rsidR="00E77027">
        <w:fldChar w:fldCharType="separate"/>
      </w:r>
      <w:r w:rsidR="00223E60" w:rsidRPr="00334FA9">
        <w:t xml:space="preserve">Table </w:t>
      </w:r>
      <w:r w:rsidR="00E77027">
        <w:fldChar w:fldCharType="end"/>
      </w:r>
      <w:r w:rsidRPr="00782C59">
        <w:t>.</w:t>
      </w:r>
    </w:p>
    <w:p w14:paraId="5A065142" w14:textId="77777777" w:rsidR="00137A3E" w:rsidRPr="00137A3E" w:rsidRDefault="00137A3E" w:rsidP="00EF39D3"/>
    <w:p w14:paraId="5B44C940" w14:textId="59F50EC7" w:rsidR="00E77027" w:rsidRPr="00E77027" w:rsidRDefault="00C95BA5" w:rsidP="00CD1D59">
      <w:pPr>
        <w:pStyle w:val="Heading2"/>
      </w:pPr>
      <w:bookmarkStart w:id="31" w:name="_Toc169008222"/>
      <w:r>
        <w:lastRenderedPageBreak/>
        <w:t>Surface Energy Balance</w:t>
      </w:r>
      <w:bookmarkEnd w:id="31"/>
    </w:p>
    <w:p w14:paraId="296F7E20" w14:textId="77777777" w:rsidR="00CD1D59" w:rsidRPr="00CD1D59" w:rsidRDefault="00CD1D59" w:rsidP="00CD1D59">
      <w:pPr>
        <w:pStyle w:val="Body"/>
      </w:pPr>
    </w:p>
    <w:p w14:paraId="53E8E521" w14:textId="11544DD2" w:rsidR="00ED43D3" w:rsidRDefault="00ED43D3" w:rsidP="00ED43D3">
      <w:r>
        <w:t xml:space="preserve">The surface energy balance </w:t>
      </w:r>
      <w:r w:rsidR="00C2002F">
        <w:t>processing for SBG</w:t>
      </w:r>
      <w:r>
        <w:t xml:space="preserve"> begins with an artificial neural network (ANN) implementation of the Forest Light Environmental Simulator (</w:t>
      </w:r>
      <w:proofErr w:type="spellStart"/>
      <w:r>
        <w:t>FLiES</w:t>
      </w:r>
      <w:proofErr w:type="spellEnd"/>
      <w:r>
        <w:t xml:space="preserve">) radiative transfer algorithm, following the workflow established by Dr. Hideki Kobayashi and Dr. </w:t>
      </w:r>
      <w:proofErr w:type="spellStart"/>
      <w:r>
        <w:t>Youngryel</w:t>
      </w:r>
      <w:proofErr w:type="spellEnd"/>
      <w:r>
        <w:t xml:space="preserve"> Ryu. GEOS-5 FP provides sub-daily Cloud Optical Thickness (COT) in the </w:t>
      </w:r>
      <w:r w:rsidRPr="008E7CBF">
        <w:rPr>
          <w:rStyle w:val="HTMLTypewriter"/>
        </w:rPr>
        <w:t>tavg1_2d_rad_Nx</w:t>
      </w:r>
      <w:r>
        <w:t xml:space="preserve"> product and Aerosol Optical Thickness (AOT) from </w:t>
      </w:r>
      <w:r w:rsidRPr="008E7CBF">
        <w:rPr>
          <w:rStyle w:val="HTMLTypewriter"/>
        </w:rPr>
        <w:t>tavg3_2d_aer_Nx</w:t>
      </w:r>
      <w:r>
        <w:t xml:space="preserve">. Together with STARS albedo, these variables are run through the ANN implementation of </w:t>
      </w:r>
      <w:proofErr w:type="spellStart"/>
      <w:r>
        <w:t>FLiES</w:t>
      </w:r>
      <w:proofErr w:type="spellEnd"/>
      <w:r>
        <w:t xml:space="preserve"> to estimate incoming shortwave radiation (</w:t>
      </w:r>
      <w:proofErr w:type="spellStart"/>
      <w:r>
        <w:t>Rg</w:t>
      </w:r>
      <w:proofErr w:type="spellEnd"/>
      <w:r>
        <w:t xml:space="preserve">), bias-corrected to </w:t>
      </w:r>
      <w:proofErr w:type="spellStart"/>
      <w:r>
        <w:t>Rg</w:t>
      </w:r>
      <w:proofErr w:type="spellEnd"/>
      <w:r>
        <w:t xml:space="preserve"> from the GEOS-5 FP </w:t>
      </w:r>
      <w:r w:rsidRPr="00D86615">
        <w:rPr>
          <w:rStyle w:val="HTMLTypewriter"/>
        </w:rPr>
        <w:t>tavg1_2d_rad_Nx</w:t>
      </w:r>
      <w:r>
        <w:t xml:space="preserve"> product.</w:t>
      </w:r>
    </w:p>
    <w:p w14:paraId="161F9020" w14:textId="77777777" w:rsidR="00ED43D3" w:rsidRDefault="00ED43D3" w:rsidP="002D6398"/>
    <w:p w14:paraId="71EABB6D" w14:textId="5466344E" w:rsidR="002D6398" w:rsidRDefault="006A5DA6" w:rsidP="002D6398">
      <w:r>
        <w:t xml:space="preserve">The Breathing Earth System Simulator (BESS) algorithm, contributed by Dr. </w:t>
      </w:r>
      <w:proofErr w:type="spellStart"/>
      <w:r>
        <w:t>Youngryel</w:t>
      </w:r>
      <w:proofErr w:type="spellEnd"/>
      <w:r>
        <w:t xml:space="preserve"> Ryu, iteratively calculates net radiation (Rn), ET, and Gross Primary Production (GPP) estimates. The BESS Rn is used as the Rn input to the remaining ET models and is recorded in the L3T </w:t>
      </w:r>
      <w:r w:rsidR="00383938">
        <w:t>AUX</w:t>
      </w:r>
      <w:r w:rsidR="00C45E75">
        <w:t xml:space="preserve"> product </w:t>
      </w:r>
      <w:r w:rsidR="003A2843">
        <w:t>listed in</w:t>
      </w:r>
      <w:r w:rsidR="009A6214">
        <w:t xml:space="preserve"> </w:t>
      </w:r>
      <w:r w:rsidR="00C2002F">
        <w:fldChar w:fldCharType="begin"/>
      </w:r>
      <w:r w:rsidR="00C2002F">
        <w:instrText xml:space="preserve"> REF _Ref159940760 \h </w:instrText>
      </w:r>
      <w:r w:rsidR="00C2002F">
        <w:fldChar w:fldCharType="separate"/>
      </w:r>
      <w:r w:rsidR="00C2002F">
        <w:t xml:space="preserve">Table </w:t>
      </w:r>
      <w:r w:rsidR="006E001B">
        <w:rPr>
          <w:noProof/>
        </w:rPr>
        <w:t>3</w:t>
      </w:r>
      <w:r w:rsidR="00C2002F">
        <w:fldChar w:fldCharType="end"/>
      </w:r>
      <w:r w:rsidR="00383938">
        <w:t>.</w:t>
      </w:r>
    </w:p>
    <w:p w14:paraId="08507A03" w14:textId="77777777" w:rsidR="00D61FCC" w:rsidRPr="00137A3E" w:rsidRDefault="00D61FCC" w:rsidP="00EF39D3"/>
    <w:p w14:paraId="0FD900C4" w14:textId="3FE08900" w:rsidR="00FC28CD" w:rsidRPr="00FC28CD" w:rsidRDefault="00ED43D3" w:rsidP="00FC28CD">
      <w:pPr>
        <w:pStyle w:val="Heading1"/>
      </w:pPr>
      <w:bookmarkStart w:id="32" w:name="_Toc169008223"/>
      <w:r>
        <w:t>L3T ET Evapotranspiration Product</w:t>
      </w:r>
      <w:bookmarkEnd w:id="32"/>
    </w:p>
    <w:p w14:paraId="21ADD77C" w14:textId="3E82C23F" w:rsidR="00F55570" w:rsidRDefault="00F55570" w:rsidP="002D6398">
      <w:r>
        <w:t xml:space="preserve">Following design of the L3T </w:t>
      </w:r>
      <w:r w:rsidR="00472C80">
        <w:t>J</w:t>
      </w:r>
      <w:r w:rsidR="00C331A6">
        <w:t>ET</w:t>
      </w:r>
      <w:r>
        <w:t xml:space="preserve"> product from ECOSTRESS Collection 2,</w:t>
      </w:r>
      <w:r w:rsidR="00477E49">
        <w:t xml:space="preserve"> the SBG L3T ET product uses an ensemble of evapotranspiration models to produce an evapotranspiration estimate.</w:t>
      </w:r>
    </w:p>
    <w:p w14:paraId="4D471343" w14:textId="77777777" w:rsidR="00F55570" w:rsidRDefault="00F55570" w:rsidP="002D6398"/>
    <w:p w14:paraId="1D56D2D6" w14:textId="320ECCB8" w:rsidR="00C45E75" w:rsidRDefault="7B939BFB" w:rsidP="002D6398">
      <w:r>
        <w:t>The PT-JPL-SM model, developed by Dr. Adam Purdy and Dr. Joshua Fisher was designed as a</w:t>
      </w:r>
      <w:r w:rsidR="69A9EB1A">
        <w:t xml:space="preserve"> SM-sensitive </w:t>
      </w:r>
      <w:r>
        <w:t xml:space="preserve">evapotranspiration product for the Soil Moisture Active-Passive (SMAP) mission, and then reimplemented as an ET model in the </w:t>
      </w:r>
      <w:r w:rsidR="00764D64">
        <w:t>ECOSTRESS and SBG processing chain</w:t>
      </w:r>
      <w:r>
        <w:t xml:space="preserve">, using the downscaled soil moisture from the L3T </w:t>
      </w:r>
      <w:r w:rsidR="00764D64">
        <w:t>AUX</w:t>
      </w:r>
      <w:r>
        <w:t xml:space="preserve"> product. </w:t>
      </w:r>
      <w:proofErr w:type="gramStart"/>
      <w:r w:rsidR="4FCF0CED">
        <w:t>Similar to</w:t>
      </w:r>
      <w:proofErr w:type="gramEnd"/>
      <w:r w:rsidR="4FCF0CED">
        <w:t xml:space="preserve"> the PT-JPL model used in </w:t>
      </w:r>
      <w:r w:rsidR="00FC728C">
        <w:t>ECOSTRESS</w:t>
      </w:r>
      <w:r w:rsidR="4FCF0CED">
        <w:t xml:space="preserve"> Collection 1, </w:t>
      </w:r>
      <w:r>
        <w:t>The PT-JPL-SM model estimates instantaneous canopy transpiration, leaf surface evaporation, and soil moisture evaporation</w:t>
      </w:r>
      <w:r w:rsidR="4FCF0CED">
        <w:t xml:space="preserve"> using the Priestley-Taylor formula with a set of constraints</w:t>
      </w:r>
      <w:r>
        <w:t>.</w:t>
      </w:r>
      <w:r w:rsidR="00591ECF">
        <w:t xml:space="preserve"> These three partitions are combined into </w:t>
      </w:r>
      <w:r w:rsidR="003D5F76">
        <w:t xml:space="preserve">total latent heat flux in watts per square </w:t>
      </w:r>
      <w:r w:rsidR="00454294">
        <w:t>meter for the ensemble estimate</w:t>
      </w:r>
      <w:r w:rsidR="003D5F76">
        <w:t>.</w:t>
      </w:r>
      <w:r w:rsidR="69A9EB1A">
        <w:t xml:space="preserve"> </w:t>
      </w:r>
    </w:p>
    <w:p w14:paraId="60F165D6" w14:textId="77777777" w:rsidR="001D7882" w:rsidRDefault="001D7882" w:rsidP="002D6398"/>
    <w:p w14:paraId="614B4BB2" w14:textId="061B5F9A" w:rsidR="0032757D" w:rsidRDefault="69A9EB1A" w:rsidP="002D6398">
      <w:r>
        <w:t xml:space="preserve">The Surface Temperature Initiated Closure (STIC) model, contributed by Dr. </w:t>
      </w:r>
      <w:proofErr w:type="spellStart"/>
      <w:r>
        <w:t>Kaniska</w:t>
      </w:r>
      <w:proofErr w:type="spellEnd"/>
      <w:r>
        <w:t xml:space="preserve"> Mallick, was designed as a </w:t>
      </w:r>
      <w:r w:rsidR="00D57108">
        <w:t>ST</w:t>
      </w:r>
      <w:r>
        <w:t xml:space="preserve">-sensitive ET model, adopted by </w:t>
      </w:r>
      <w:r w:rsidR="00B47535">
        <w:t xml:space="preserve">ECOSTRESS and </w:t>
      </w:r>
      <w:r w:rsidR="6C23B860">
        <w:t>SBG</w:t>
      </w:r>
      <w:r>
        <w:t xml:space="preserve"> for improved estimates of ET</w:t>
      </w:r>
      <w:r w:rsidR="00360404">
        <w:t xml:space="preserve"> reflecting mid-day heat stress</w:t>
      </w:r>
      <w:r>
        <w:t xml:space="preserve">. </w:t>
      </w:r>
      <w:r w:rsidR="00454294">
        <w:t>The STIC model estimates total latent heat flux directly</w:t>
      </w:r>
      <w:r w:rsidR="00962E35">
        <w:t xml:space="preserve">. </w:t>
      </w:r>
      <w:r w:rsidR="00C23724">
        <w:t xml:space="preserve">This instantaneous estimate of latent </w:t>
      </w:r>
      <w:r w:rsidR="00962E35">
        <w:t xml:space="preserve">heat flux </w:t>
      </w:r>
      <w:r w:rsidR="00454294">
        <w:t>is included in the ensemble estimate</w:t>
      </w:r>
      <w:r w:rsidR="00C23724">
        <w:t>.</w:t>
      </w:r>
    </w:p>
    <w:p w14:paraId="6C6D6B47" w14:textId="77777777" w:rsidR="00C23724" w:rsidRDefault="00C23724" w:rsidP="002D6398"/>
    <w:p w14:paraId="09C0DEA8" w14:textId="066EE67D" w:rsidR="00C746D9" w:rsidRDefault="00C746D9" w:rsidP="002D6398">
      <w:r>
        <w:t>The MOD16 algorithm was designed as the ET product for the Moderate Resolution Imaging Spectroradiometer (MODIS)</w:t>
      </w:r>
      <w:r w:rsidR="003D0CA8">
        <w:t xml:space="preserve"> and then </w:t>
      </w:r>
      <w:r w:rsidR="002D0F22">
        <w:t xml:space="preserve">continued as a </w:t>
      </w:r>
      <w:r w:rsidR="002D0F22" w:rsidRPr="002D0F22">
        <w:t>Visible Infrared Imaging Radiometer Suite</w:t>
      </w:r>
      <w:r w:rsidR="002D0F22">
        <w:t xml:space="preserve"> (VIIRS) product</w:t>
      </w:r>
      <w:r>
        <w:t xml:space="preserve">. MOD16 uses a similar approach to PT-JPL and PT-JPL-SM to independently estimate vegetation and soil components of instantaneous </w:t>
      </w:r>
      <w:proofErr w:type="gramStart"/>
      <w:r>
        <w:t>ET, but</w:t>
      </w:r>
      <w:proofErr w:type="gramEnd"/>
      <w:r>
        <w:t xml:space="preserve"> using the</w:t>
      </w:r>
      <w:r w:rsidR="004700C4">
        <w:t xml:space="preserve"> </w:t>
      </w:r>
      <w:r>
        <w:t>Penman-Monteith formula instead of</w:t>
      </w:r>
      <w:r w:rsidR="004700C4">
        <w:t xml:space="preserve"> the</w:t>
      </w:r>
      <w:r>
        <w:t xml:space="preserve"> Priestley-Taylor.</w:t>
      </w:r>
      <w:r w:rsidR="005A4439">
        <w:t xml:space="preserve"> </w:t>
      </w:r>
      <w:r w:rsidR="00A9018F">
        <w:t xml:space="preserve">The MOD16 latent heat flux partitions are summed to total latent heat flux </w:t>
      </w:r>
      <w:r w:rsidR="00454294">
        <w:t>for the ensemble estimate</w:t>
      </w:r>
      <w:r w:rsidR="00A9018F">
        <w:t>.</w:t>
      </w:r>
    </w:p>
    <w:p w14:paraId="5F134C99" w14:textId="77777777" w:rsidR="001D7882" w:rsidRDefault="001D7882" w:rsidP="002D6398"/>
    <w:p w14:paraId="273FACBC" w14:textId="266375A5" w:rsidR="00524810" w:rsidRDefault="002C14E3" w:rsidP="002D6398">
      <w:r>
        <w:lastRenderedPageBreak/>
        <w:t xml:space="preserve">The BESS model </w:t>
      </w:r>
      <w:r w:rsidR="00524810">
        <w:t>is a coupled surface energy balance and photosynthesis model. Th</w:t>
      </w:r>
      <w:r w:rsidR="00667938">
        <w:t xml:space="preserve">e latent heat flux component of BESS is also </w:t>
      </w:r>
      <w:r w:rsidR="000E65E4">
        <w:t>included in the ensemble estimate</w:t>
      </w:r>
      <w:r w:rsidR="00667938">
        <w:t>.</w:t>
      </w:r>
    </w:p>
    <w:p w14:paraId="35F154BC" w14:textId="77777777" w:rsidR="00524810" w:rsidRDefault="00524810" w:rsidP="002D6398"/>
    <w:p w14:paraId="6ECCACE5" w14:textId="434E4530" w:rsidR="00490F20" w:rsidRDefault="646ACC25" w:rsidP="002D6398">
      <w:r>
        <w:t>The median of</w:t>
      </w:r>
      <w:r w:rsidR="000E65E4">
        <w:t xml:space="preserve"> total latent heat flux in watts per square meter from the</w:t>
      </w:r>
      <w:r>
        <w:t xml:space="preserve"> </w:t>
      </w:r>
      <w:r w:rsidR="000E65E4">
        <w:t>PT-JPL</w:t>
      </w:r>
      <w:r>
        <w:t xml:space="preserve">, </w:t>
      </w:r>
      <w:r w:rsidR="000E65E4">
        <w:t>STIC</w:t>
      </w:r>
      <w:r>
        <w:t xml:space="preserve">, MOD16, and BESS </w:t>
      </w:r>
      <w:r w:rsidR="00571CA3">
        <w:t xml:space="preserve">models </w:t>
      </w:r>
      <w:r>
        <w:t xml:space="preserve">is upscaled to a daily ET estimate in millimeters per day and recorded in the L3T ET product as </w:t>
      </w:r>
      <w:proofErr w:type="spellStart"/>
      <w:r w:rsidRPr="4BD673A2">
        <w:rPr>
          <w:rStyle w:val="HTMLTypewriter"/>
        </w:rPr>
        <w:t>ETdaily</w:t>
      </w:r>
      <w:proofErr w:type="spellEnd"/>
      <w:r>
        <w:t>.</w:t>
      </w:r>
      <w:r w:rsidR="7B861291">
        <w:t xml:space="preserve"> The standard deviation between these multiple estimates of ET is considered the uncertainty for the </w:t>
      </w:r>
      <w:r w:rsidR="6C23B860">
        <w:t>SBG</w:t>
      </w:r>
      <w:r w:rsidR="7B861291">
        <w:t xml:space="preserve"> evapotranspiration product, as </w:t>
      </w:r>
      <w:proofErr w:type="spellStart"/>
      <w:r w:rsidR="7B861291" w:rsidRPr="4BD673A2">
        <w:rPr>
          <w:rStyle w:val="HTMLTypewriter"/>
        </w:rPr>
        <w:t>ETinstUncertainty</w:t>
      </w:r>
      <w:proofErr w:type="spellEnd"/>
      <w:r w:rsidR="0D5E6AF2">
        <w:t xml:space="preserve">. The layers for the L3T ET products are listed </w:t>
      </w:r>
      <w:r w:rsidR="009A6214">
        <w:t xml:space="preserve">in </w:t>
      </w:r>
      <w:r w:rsidR="00E74D53">
        <w:t>Table 6</w:t>
      </w:r>
      <w:r w:rsidR="0D5E6AF2">
        <w:t xml:space="preserve"> </w:t>
      </w:r>
      <w:r w:rsidR="397B104C">
        <w:t xml:space="preserve">Note that the </w:t>
      </w:r>
      <w:proofErr w:type="spellStart"/>
      <w:r w:rsidR="397B104C">
        <w:t>ETdaily</w:t>
      </w:r>
      <w:proofErr w:type="spellEnd"/>
      <w:r w:rsidR="397B104C">
        <w:t xml:space="preserve"> product represents the integrated ET between sunrise and sunset.</w:t>
      </w:r>
    </w:p>
    <w:p w14:paraId="2CFA8FB5" w14:textId="77777777" w:rsidR="00723CEC" w:rsidRDefault="00723CEC" w:rsidP="007E1BCA"/>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67"/>
        <w:gridCol w:w="1780"/>
        <w:gridCol w:w="799"/>
        <w:gridCol w:w="910"/>
        <w:gridCol w:w="694"/>
        <w:gridCol w:w="694"/>
        <w:gridCol w:w="643"/>
        <w:gridCol w:w="643"/>
        <w:gridCol w:w="743"/>
        <w:gridCol w:w="677"/>
      </w:tblGrid>
      <w:tr w:rsidR="4A17A4BC" w14:paraId="3A24AA49" w14:textId="77777777" w:rsidTr="55945EA2">
        <w:trPr>
          <w:trHeight w:val="320"/>
        </w:trPr>
        <w:tc>
          <w:tcPr>
            <w:tcW w:w="805" w:type="dxa"/>
            <w:shd w:val="clear" w:color="auto" w:fill="auto"/>
            <w:vAlign w:val="center"/>
          </w:tcPr>
          <w:p w14:paraId="51AA13AC" w14:textId="77777777" w:rsidR="4A17A4BC" w:rsidRPr="008F328C" w:rsidRDefault="4A17A4BC">
            <w:pPr>
              <w:rPr>
                <w:b/>
                <w:bCs/>
              </w:rPr>
            </w:pPr>
            <w:r w:rsidRPr="008F328C">
              <w:rPr>
                <w:b/>
                <w:bCs/>
              </w:rPr>
              <w:t>Name</w:t>
            </w:r>
          </w:p>
        </w:tc>
        <w:tc>
          <w:tcPr>
            <w:tcW w:w="2050" w:type="dxa"/>
            <w:vAlign w:val="center"/>
          </w:tcPr>
          <w:p w14:paraId="264DDE91" w14:textId="77777777" w:rsidR="4A17A4BC" w:rsidRPr="008F328C" w:rsidRDefault="4A17A4BC">
            <w:pPr>
              <w:rPr>
                <w:b/>
                <w:bCs/>
              </w:rPr>
            </w:pPr>
            <w:r w:rsidRPr="008F328C">
              <w:rPr>
                <w:rFonts w:asciiTheme="minorHAnsi" w:hAnsiTheme="minorHAnsi" w:cstheme="minorBidi"/>
                <w:b/>
                <w:bCs/>
              </w:rPr>
              <w:t>Description</w:t>
            </w:r>
          </w:p>
        </w:tc>
        <w:tc>
          <w:tcPr>
            <w:tcW w:w="906" w:type="dxa"/>
            <w:shd w:val="clear" w:color="auto" w:fill="auto"/>
            <w:vAlign w:val="center"/>
          </w:tcPr>
          <w:p w14:paraId="629AD6CB" w14:textId="77777777" w:rsidR="4A17A4BC" w:rsidRPr="008F328C" w:rsidRDefault="4A17A4BC">
            <w:pPr>
              <w:rPr>
                <w:b/>
                <w:bCs/>
              </w:rPr>
            </w:pPr>
            <w:r w:rsidRPr="008F328C">
              <w:rPr>
                <w:b/>
                <w:bCs/>
              </w:rPr>
              <w:t>Type</w:t>
            </w:r>
          </w:p>
        </w:tc>
        <w:tc>
          <w:tcPr>
            <w:tcW w:w="923" w:type="dxa"/>
            <w:shd w:val="clear" w:color="auto" w:fill="auto"/>
            <w:vAlign w:val="center"/>
          </w:tcPr>
          <w:p w14:paraId="73E394AB" w14:textId="77777777" w:rsidR="4A17A4BC" w:rsidRPr="008F328C" w:rsidRDefault="4A17A4BC">
            <w:pPr>
              <w:rPr>
                <w:b/>
                <w:bCs/>
              </w:rPr>
            </w:pPr>
            <w:r w:rsidRPr="008F328C">
              <w:rPr>
                <w:b/>
                <w:bCs/>
              </w:rPr>
              <w:t>Units</w:t>
            </w:r>
          </w:p>
        </w:tc>
        <w:tc>
          <w:tcPr>
            <w:tcW w:w="790" w:type="dxa"/>
            <w:vAlign w:val="center"/>
          </w:tcPr>
          <w:p w14:paraId="14316622" w14:textId="77777777" w:rsidR="4A17A4BC" w:rsidRPr="008F328C" w:rsidRDefault="4A17A4BC" w:rsidP="4A17A4BC">
            <w:pPr>
              <w:rPr>
                <w:b/>
                <w:bCs/>
                <w:color w:val="000000" w:themeColor="text1"/>
              </w:rPr>
            </w:pPr>
            <w:r w:rsidRPr="008F328C">
              <w:rPr>
                <w:b/>
                <w:bCs/>
                <w:color w:val="000000" w:themeColor="text1"/>
              </w:rPr>
              <w:t>Fill Value</w:t>
            </w:r>
          </w:p>
        </w:tc>
        <w:tc>
          <w:tcPr>
            <w:tcW w:w="790" w:type="dxa"/>
            <w:vAlign w:val="center"/>
          </w:tcPr>
          <w:p w14:paraId="2513D0D4" w14:textId="77777777" w:rsidR="4A17A4BC" w:rsidRPr="008F328C" w:rsidRDefault="4A17A4BC" w:rsidP="4A17A4BC">
            <w:pPr>
              <w:rPr>
                <w:b/>
                <w:bCs/>
                <w:color w:val="000000" w:themeColor="text1"/>
              </w:rPr>
            </w:pPr>
            <w:r w:rsidRPr="008F328C">
              <w:rPr>
                <w:b/>
                <w:bCs/>
                <w:color w:val="000000" w:themeColor="text1"/>
              </w:rPr>
              <w:t>No Data Value</w:t>
            </w:r>
          </w:p>
        </w:tc>
        <w:tc>
          <w:tcPr>
            <w:tcW w:w="750" w:type="dxa"/>
            <w:vAlign w:val="center"/>
          </w:tcPr>
          <w:p w14:paraId="2FE03C61" w14:textId="77777777" w:rsidR="4A17A4BC" w:rsidRPr="008F328C" w:rsidRDefault="4A17A4BC" w:rsidP="4A17A4BC">
            <w:pPr>
              <w:rPr>
                <w:b/>
                <w:bCs/>
                <w:color w:val="000000" w:themeColor="text1"/>
              </w:rPr>
            </w:pPr>
            <w:r w:rsidRPr="008F328C">
              <w:rPr>
                <w:b/>
                <w:bCs/>
                <w:color w:val="000000" w:themeColor="text1"/>
              </w:rPr>
              <w:t>Valid min</w:t>
            </w:r>
          </w:p>
        </w:tc>
        <w:tc>
          <w:tcPr>
            <w:tcW w:w="750" w:type="dxa"/>
            <w:vAlign w:val="center"/>
          </w:tcPr>
          <w:p w14:paraId="318BB0DC" w14:textId="77777777" w:rsidR="4A17A4BC" w:rsidRPr="008F328C" w:rsidRDefault="4A17A4BC" w:rsidP="4A17A4BC">
            <w:pPr>
              <w:rPr>
                <w:b/>
                <w:bCs/>
                <w:color w:val="000000" w:themeColor="text1"/>
              </w:rPr>
            </w:pPr>
            <w:r w:rsidRPr="008F328C">
              <w:rPr>
                <w:b/>
                <w:bCs/>
                <w:color w:val="000000" w:themeColor="text1"/>
              </w:rPr>
              <w:t>Valid Max</w:t>
            </w:r>
          </w:p>
        </w:tc>
        <w:tc>
          <w:tcPr>
            <w:tcW w:w="830" w:type="dxa"/>
            <w:vAlign w:val="center"/>
          </w:tcPr>
          <w:p w14:paraId="7651EFAE" w14:textId="77777777" w:rsidR="4A17A4BC" w:rsidRPr="008F328C" w:rsidRDefault="4A17A4BC" w:rsidP="4A17A4BC">
            <w:pPr>
              <w:rPr>
                <w:b/>
                <w:bCs/>
                <w:color w:val="000000" w:themeColor="text1"/>
              </w:rPr>
            </w:pPr>
            <w:r w:rsidRPr="008F328C">
              <w:rPr>
                <w:b/>
                <w:bCs/>
                <w:color w:val="000000" w:themeColor="text1"/>
              </w:rPr>
              <w:t>Scale Factor</w:t>
            </w:r>
          </w:p>
        </w:tc>
        <w:tc>
          <w:tcPr>
            <w:tcW w:w="756" w:type="dxa"/>
            <w:shd w:val="clear" w:color="auto" w:fill="auto"/>
            <w:vAlign w:val="center"/>
          </w:tcPr>
          <w:p w14:paraId="597FD061" w14:textId="77777777" w:rsidR="4A17A4BC" w:rsidRPr="008F328C" w:rsidRDefault="4A17A4BC" w:rsidP="4A17A4BC">
            <w:pPr>
              <w:rPr>
                <w:b/>
                <w:bCs/>
                <w:color w:val="000000" w:themeColor="text1"/>
              </w:rPr>
            </w:pPr>
            <w:r w:rsidRPr="008F328C">
              <w:rPr>
                <w:b/>
                <w:bCs/>
                <w:color w:val="000000" w:themeColor="text1"/>
              </w:rPr>
              <w:t>Size</w:t>
            </w:r>
          </w:p>
        </w:tc>
      </w:tr>
      <w:tr w:rsidR="55945EA2" w14:paraId="3C289C11" w14:textId="77777777" w:rsidTr="55945EA2">
        <w:trPr>
          <w:trHeight w:val="320"/>
        </w:trPr>
        <w:tc>
          <w:tcPr>
            <w:tcW w:w="805" w:type="dxa"/>
            <w:shd w:val="clear" w:color="auto" w:fill="auto"/>
            <w:vAlign w:val="center"/>
          </w:tcPr>
          <w:p w14:paraId="72918E4F" w14:textId="0D04D248" w:rsidR="79839029" w:rsidRDefault="79839029" w:rsidP="55945EA2">
            <w:pPr>
              <w:spacing w:line="259" w:lineRule="auto"/>
              <w:rPr>
                <w:color w:val="000000" w:themeColor="text1"/>
              </w:rPr>
            </w:pPr>
            <w:proofErr w:type="spellStart"/>
            <w:r w:rsidRPr="55945EA2">
              <w:rPr>
                <w:color w:val="000000" w:themeColor="text1"/>
              </w:rPr>
              <w:t>ETdaily</w:t>
            </w:r>
            <w:proofErr w:type="spellEnd"/>
          </w:p>
          <w:p w14:paraId="0713DF9D" w14:textId="2EDF3EE8" w:rsidR="55945EA2" w:rsidRDefault="55945EA2" w:rsidP="55945EA2"/>
        </w:tc>
        <w:tc>
          <w:tcPr>
            <w:tcW w:w="2050" w:type="dxa"/>
            <w:vAlign w:val="center"/>
          </w:tcPr>
          <w:p w14:paraId="73E37DA5" w14:textId="039CCE8F" w:rsidR="79839029" w:rsidRDefault="79839029" w:rsidP="55945EA2">
            <w:pPr>
              <w:rPr>
                <w:rFonts w:asciiTheme="minorHAnsi" w:hAnsiTheme="minorHAnsi" w:cstheme="minorBidi"/>
              </w:rPr>
            </w:pPr>
            <w:r w:rsidRPr="55945EA2">
              <w:rPr>
                <w:rFonts w:asciiTheme="minorHAnsi" w:hAnsiTheme="minorHAnsi" w:cstheme="minorBidi"/>
              </w:rPr>
              <w:t>Daily Evapotranspiration</w:t>
            </w:r>
          </w:p>
        </w:tc>
        <w:tc>
          <w:tcPr>
            <w:tcW w:w="906" w:type="dxa"/>
            <w:shd w:val="clear" w:color="auto" w:fill="auto"/>
            <w:vAlign w:val="center"/>
          </w:tcPr>
          <w:p w14:paraId="3170B955" w14:textId="72A10446" w:rsidR="55945EA2" w:rsidRDefault="006D4C55" w:rsidP="55945EA2">
            <w:r>
              <w:rPr>
                <w:color w:val="000000"/>
              </w:rPr>
              <w:t>float32</w:t>
            </w:r>
          </w:p>
        </w:tc>
        <w:tc>
          <w:tcPr>
            <w:tcW w:w="923" w:type="dxa"/>
            <w:shd w:val="clear" w:color="auto" w:fill="auto"/>
            <w:vAlign w:val="center"/>
          </w:tcPr>
          <w:p w14:paraId="059D89D5" w14:textId="4C26FD91" w:rsidR="55945EA2" w:rsidRDefault="673D2A04" w:rsidP="55945EA2">
            <w:r>
              <w:t>mm/day</w:t>
            </w:r>
          </w:p>
        </w:tc>
        <w:tc>
          <w:tcPr>
            <w:tcW w:w="790" w:type="dxa"/>
            <w:vAlign w:val="center"/>
          </w:tcPr>
          <w:p w14:paraId="07ED941E" w14:textId="0BB6C443" w:rsidR="55945EA2" w:rsidRDefault="673D2A04" w:rsidP="55945EA2">
            <w:pPr>
              <w:rPr>
                <w:rFonts w:asciiTheme="minorHAnsi" w:hAnsiTheme="minorHAnsi" w:cstheme="minorBidi"/>
              </w:rPr>
            </w:pPr>
            <w:proofErr w:type="spellStart"/>
            <w:r w:rsidRPr="608BF119">
              <w:rPr>
                <w:rFonts w:asciiTheme="minorHAnsi" w:hAnsiTheme="minorHAnsi" w:cstheme="minorBidi"/>
              </w:rPr>
              <w:t>NaN</w:t>
            </w:r>
            <w:proofErr w:type="spellEnd"/>
          </w:p>
        </w:tc>
        <w:tc>
          <w:tcPr>
            <w:tcW w:w="790" w:type="dxa"/>
            <w:vAlign w:val="center"/>
          </w:tcPr>
          <w:p w14:paraId="5632F2D3" w14:textId="4E8D6B44" w:rsidR="55945EA2" w:rsidRDefault="673D2A04" w:rsidP="55945EA2">
            <w:pPr>
              <w:rPr>
                <w:color w:val="000000" w:themeColor="text1"/>
              </w:rPr>
            </w:pPr>
            <w:proofErr w:type="spellStart"/>
            <w:r w:rsidRPr="608BF119">
              <w:rPr>
                <w:color w:val="000000" w:themeColor="text1"/>
              </w:rPr>
              <w:t>NaN</w:t>
            </w:r>
            <w:proofErr w:type="spellEnd"/>
          </w:p>
        </w:tc>
        <w:tc>
          <w:tcPr>
            <w:tcW w:w="750" w:type="dxa"/>
            <w:vAlign w:val="center"/>
          </w:tcPr>
          <w:p w14:paraId="3CB60EEB" w14:textId="73FEABB6" w:rsidR="55945EA2" w:rsidRDefault="6A0299C8" w:rsidP="55945EA2">
            <w:pPr>
              <w:rPr>
                <w:color w:val="000000" w:themeColor="text1"/>
              </w:rPr>
            </w:pPr>
            <w:r w:rsidRPr="2E648F02">
              <w:rPr>
                <w:color w:val="000000" w:themeColor="text1"/>
              </w:rPr>
              <w:t>N/A</w:t>
            </w:r>
          </w:p>
        </w:tc>
        <w:tc>
          <w:tcPr>
            <w:tcW w:w="750" w:type="dxa"/>
            <w:vAlign w:val="center"/>
          </w:tcPr>
          <w:p w14:paraId="646BEDB6" w14:textId="29060D6E" w:rsidR="55945EA2" w:rsidRDefault="6A0299C8" w:rsidP="55945EA2">
            <w:pPr>
              <w:rPr>
                <w:color w:val="000000" w:themeColor="text1"/>
              </w:rPr>
            </w:pPr>
            <w:r w:rsidRPr="2E648F02">
              <w:rPr>
                <w:color w:val="000000" w:themeColor="text1"/>
              </w:rPr>
              <w:t>N/A</w:t>
            </w:r>
          </w:p>
        </w:tc>
        <w:tc>
          <w:tcPr>
            <w:tcW w:w="830" w:type="dxa"/>
            <w:vAlign w:val="center"/>
          </w:tcPr>
          <w:p w14:paraId="6B225228" w14:textId="5A8F9D7C" w:rsidR="55945EA2" w:rsidRDefault="6A0299C8" w:rsidP="55945EA2">
            <w:pPr>
              <w:rPr>
                <w:color w:val="000000" w:themeColor="text1"/>
              </w:rPr>
            </w:pPr>
            <w:r w:rsidRPr="2E648F02">
              <w:rPr>
                <w:color w:val="000000" w:themeColor="text1"/>
              </w:rPr>
              <w:t>N/A</w:t>
            </w:r>
          </w:p>
        </w:tc>
        <w:tc>
          <w:tcPr>
            <w:tcW w:w="756" w:type="dxa"/>
            <w:shd w:val="clear" w:color="auto" w:fill="auto"/>
            <w:vAlign w:val="center"/>
          </w:tcPr>
          <w:p w14:paraId="57AA5D49" w14:textId="77777777" w:rsidR="55945EA2" w:rsidRDefault="6A0299C8" w:rsidP="2E648F02">
            <w:pPr>
              <w:rPr>
                <w:color w:val="000000" w:themeColor="text1"/>
              </w:rPr>
            </w:pPr>
            <w:r w:rsidRPr="2E648F02">
              <w:rPr>
                <w:color w:val="000000" w:themeColor="text1"/>
              </w:rPr>
              <w:t>12.96 mb</w:t>
            </w:r>
          </w:p>
          <w:p w14:paraId="5219520C" w14:textId="68209268" w:rsidR="55945EA2" w:rsidRDefault="55945EA2" w:rsidP="55945EA2">
            <w:pPr>
              <w:rPr>
                <w:color w:val="000000" w:themeColor="text1"/>
              </w:rPr>
            </w:pPr>
          </w:p>
        </w:tc>
      </w:tr>
      <w:tr w:rsidR="4A17A4BC" w14:paraId="0FEE50C3" w14:textId="77777777" w:rsidTr="55945EA2">
        <w:trPr>
          <w:trHeight w:val="320"/>
        </w:trPr>
        <w:tc>
          <w:tcPr>
            <w:tcW w:w="805" w:type="dxa"/>
            <w:shd w:val="clear" w:color="auto" w:fill="auto"/>
            <w:vAlign w:val="center"/>
          </w:tcPr>
          <w:p w14:paraId="498D92CF" w14:textId="15B54BA0" w:rsidR="4A17A4BC" w:rsidRDefault="79839029" w:rsidP="55945EA2">
            <w:pPr>
              <w:spacing w:line="259" w:lineRule="auto"/>
              <w:rPr>
                <w:color w:val="000000" w:themeColor="text1"/>
              </w:rPr>
            </w:pPr>
            <w:proofErr w:type="spellStart"/>
            <w:r w:rsidRPr="55945EA2">
              <w:rPr>
                <w:color w:val="000000" w:themeColor="text1"/>
              </w:rPr>
              <w:t>ETdailyUncertainty</w:t>
            </w:r>
            <w:proofErr w:type="spellEnd"/>
          </w:p>
        </w:tc>
        <w:tc>
          <w:tcPr>
            <w:tcW w:w="2050" w:type="dxa"/>
            <w:vAlign w:val="center"/>
          </w:tcPr>
          <w:p w14:paraId="04761E7D" w14:textId="0597719F" w:rsidR="4A17A4BC" w:rsidRDefault="79839029" w:rsidP="55945EA2">
            <w:pPr>
              <w:rPr>
                <w:rFonts w:asciiTheme="minorHAnsi" w:hAnsiTheme="minorHAnsi" w:cstheme="minorBidi"/>
              </w:rPr>
            </w:pPr>
            <w:r w:rsidRPr="55945EA2">
              <w:rPr>
                <w:rFonts w:asciiTheme="minorHAnsi" w:hAnsiTheme="minorHAnsi" w:cstheme="minorBidi"/>
              </w:rPr>
              <w:t>Daily Evapotranspiration Uncertainty</w:t>
            </w:r>
          </w:p>
        </w:tc>
        <w:tc>
          <w:tcPr>
            <w:tcW w:w="906" w:type="dxa"/>
            <w:shd w:val="clear" w:color="auto" w:fill="auto"/>
            <w:vAlign w:val="center"/>
          </w:tcPr>
          <w:p w14:paraId="3C6FE5D3" w14:textId="77777777" w:rsidR="4A17A4BC" w:rsidRDefault="4A17A4BC">
            <w:r>
              <w:t>float32</w:t>
            </w:r>
          </w:p>
        </w:tc>
        <w:tc>
          <w:tcPr>
            <w:tcW w:w="923" w:type="dxa"/>
            <w:shd w:val="clear" w:color="auto" w:fill="auto"/>
            <w:vAlign w:val="center"/>
          </w:tcPr>
          <w:p w14:paraId="74317F7B" w14:textId="32613C71" w:rsidR="4A17A4BC" w:rsidRDefault="4EB31774" w:rsidP="608BF119">
            <w:pPr>
              <w:spacing w:line="259" w:lineRule="auto"/>
            </w:pPr>
            <w:r>
              <w:t>mm/day</w:t>
            </w:r>
          </w:p>
        </w:tc>
        <w:tc>
          <w:tcPr>
            <w:tcW w:w="790" w:type="dxa"/>
            <w:vAlign w:val="center"/>
          </w:tcPr>
          <w:p w14:paraId="6283A9BF" w14:textId="77777777" w:rsidR="4A17A4BC" w:rsidRDefault="4A17A4BC" w:rsidP="4A17A4BC">
            <w:pPr>
              <w:rPr>
                <w:color w:val="000000" w:themeColor="text1"/>
              </w:rPr>
            </w:pPr>
            <w:proofErr w:type="spellStart"/>
            <w:r w:rsidRPr="4A17A4BC">
              <w:rPr>
                <w:rFonts w:asciiTheme="minorHAnsi" w:hAnsiTheme="minorHAnsi" w:cstheme="minorBidi"/>
              </w:rPr>
              <w:t>NaN</w:t>
            </w:r>
            <w:proofErr w:type="spellEnd"/>
          </w:p>
        </w:tc>
        <w:tc>
          <w:tcPr>
            <w:tcW w:w="790" w:type="dxa"/>
            <w:vAlign w:val="center"/>
          </w:tcPr>
          <w:p w14:paraId="1B3ABB01" w14:textId="77C7ACA3" w:rsidR="4A17A4BC" w:rsidRDefault="299BC5AB" w:rsidP="608BF119">
            <w:pPr>
              <w:spacing w:line="259" w:lineRule="auto"/>
            </w:pPr>
            <w:proofErr w:type="spellStart"/>
            <w:r w:rsidRPr="608BF119">
              <w:rPr>
                <w:color w:val="000000" w:themeColor="text1"/>
              </w:rPr>
              <w:t>NaN</w:t>
            </w:r>
            <w:proofErr w:type="spellEnd"/>
          </w:p>
        </w:tc>
        <w:tc>
          <w:tcPr>
            <w:tcW w:w="750" w:type="dxa"/>
            <w:vAlign w:val="center"/>
          </w:tcPr>
          <w:p w14:paraId="638DC370" w14:textId="77777777" w:rsidR="4A17A4BC" w:rsidRDefault="4A17A4BC" w:rsidP="4A17A4BC">
            <w:pPr>
              <w:rPr>
                <w:color w:val="000000" w:themeColor="text1"/>
              </w:rPr>
            </w:pPr>
            <w:r w:rsidRPr="4A17A4BC">
              <w:rPr>
                <w:color w:val="000000" w:themeColor="text1"/>
              </w:rPr>
              <w:t>N/A</w:t>
            </w:r>
          </w:p>
        </w:tc>
        <w:tc>
          <w:tcPr>
            <w:tcW w:w="750" w:type="dxa"/>
            <w:vAlign w:val="center"/>
          </w:tcPr>
          <w:p w14:paraId="30297F0E" w14:textId="77777777" w:rsidR="4A17A4BC" w:rsidRDefault="4A17A4BC" w:rsidP="4A17A4BC">
            <w:pPr>
              <w:rPr>
                <w:color w:val="000000" w:themeColor="text1"/>
              </w:rPr>
            </w:pPr>
            <w:r w:rsidRPr="4A17A4BC">
              <w:rPr>
                <w:color w:val="000000" w:themeColor="text1"/>
              </w:rPr>
              <w:t>N/A</w:t>
            </w:r>
          </w:p>
        </w:tc>
        <w:tc>
          <w:tcPr>
            <w:tcW w:w="830" w:type="dxa"/>
            <w:vAlign w:val="center"/>
          </w:tcPr>
          <w:p w14:paraId="4BCDE576" w14:textId="77777777" w:rsidR="4A17A4BC" w:rsidRDefault="4A17A4BC" w:rsidP="4A17A4BC">
            <w:pPr>
              <w:rPr>
                <w:color w:val="000000" w:themeColor="text1"/>
              </w:rPr>
            </w:pPr>
            <w:r w:rsidRPr="4A17A4BC">
              <w:rPr>
                <w:color w:val="000000" w:themeColor="text1"/>
              </w:rPr>
              <w:t>N/A</w:t>
            </w:r>
          </w:p>
        </w:tc>
        <w:tc>
          <w:tcPr>
            <w:tcW w:w="756" w:type="dxa"/>
            <w:shd w:val="clear" w:color="auto" w:fill="auto"/>
            <w:vAlign w:val="center"/>
          </w:tcPr>
          <w:p w14:paraId="0C14AB21" w14:textId="77777777" w:rsidR="4A17A4BC" w:rsidRDefault="4A17A4BC" w:rsidP="4A17A4BC">
            <w:pPr>
              <w:rPr>
                <w:color w:val="000000" w:themeColor="text1"/>
              </w:rPr>
            </w:pPr>
            <w:r w:rsidRPr="4A17A4BC">
              <w:rPr>
                <w:color w:val="000000" w:themeColor="text1"/>
              </w:rPr>
              <w:t>12.96 mb</w:t>
            </w:r>
          </w:p>
        </w:tc>
      </w:tr>
      <w:tr w:rsidR="4A17A4BC" w14:paraId="20A5EBA1" w14:textId="77777777" w:rsidTr="55945EA2">
        <w:trPr>
          <w:trHeight w:val="320"/>
        </w:trPr>
        <w:tc>
          <w:tcPr>
            <w:tcW w:w="805" w:type="dxa"/>
            <w:shd w:val="clear" w:color="auto" w:fill="auto"/>
            <w:vAlign w:val="center"/>
          </w:tcPr>
          <w:p w14:paraId="2EFDB8F4" w14:textId="77777777" w:rsidR="4A17A4BC" w:rsidRDefault="4A17A4BC">
            <w:r>
              <w:t>cloud</w:t>
            </w:r>
          </w:p>
        </w:tc>
        <w:tc>
          <w:tcPr>
            <w:tcW w:w="2050" w:type="dxa"/>
            <w:vAlign w:val="center"/>
          </w:tcPr>
          <w:p w14:paraId="7B1964B6" w14:textId="77777777" w:rsidR="4A17A4BC" w:rsidRDefault="4A17A4BC">
            <w:r w:rsidRPr="4A17A4BC">
              <w:rPr>
                <w:rFonts w:asciiTheme="minorHAnsi" w:hAnsiTheme="minorHAnsi" w:cstheme="minorBidi"/>
              </w:rPr>
              <w:t>Cloud mask</w:t>
            </w:r>
          </w:p>
        </w:tc>
        <w:tc>
          <w:tcPr>
            <w:tcW w:w="906" w:type="dxa"/>
            <w:shd w:val="clear" w:color="auto" w:fill="auto"/>
            <w:vAlign w:val="center"/>
          </w:tcPr>
          <w:p w14:paraId="154FC428" w14:textId="77777777" w:rsidR="4A17A4BC" w:rsidRDefault="4A17A4BC">
            <w:r>
              <w:t>uint8</w:t>
            </w:r>
          </w:p>
        </w:tc>
        <w:tc>
          <w:tcPr>
            <w:tcW w:w="923" w:type="dxa"/>
            <w:vMerge w:val="restart"/>
            <w:shd w:val="clear" w:color="auto" w:fill="auto"/>
            <w:vAlign w:val="center"/>
          </w:tcPr>
          <w:p w14:paraId="0F871974" w14:textId="77777777" w:rsidR="4A17A4BC" w:rsidRDefault="4A17A4BC">
            <w:r>
              <w:t>Mask</w:t>
            </w:r>
          </w:p>
        </w:tc>
        <w:tc>
          <w:tcPr>
            <w:tcW w:w="790" w:type="dxa"/>
            <w:vAlign w:val="center"/>
          </w:tcPr>
          <w:p w14:paraId="6D945590" w14:textId="77777777" w:rsidR="4A17A4BC" w:rsidRDefault="4A17A4BC" w:rsidP="4A17A4BC">
            <w:pPr>
              <w:rPr>
                <w:color w:val="000000" w:themeColor="text1"/>
              </w:rPr>
            </w:pPr>
            <w:r w:rsidRPr="4A17A4BC">
              <w:rPr>
                <w:rFonts w:asciiTheme="minorHAnsi" w:hAnsiTheme="minorHAnsi" w:cstheme="minorBidi"/>
              </w:rPr>
              <w:t>255</w:t>
            </w:r>
          </w:p>
        </w:tc>
        <w:tc>
          <w:tcPr>
            <w:tcW w:w="790" w:type="dxa"/>
            <w:vAlign w:val="center"/>
          </w:tcPr>
          <w:p w14:paraId="26B86AEB" w14:textId="77777777" w:rsidR="4A17A4BC" w:rsidRDefault="4A17A4BC" w:rsidP="4A17A4BC">
            <w:pPr>
              <w:rPr>
                <w:color w:val="000000" w:themeColor="text1"/>
              </w:rPr>
            </w:pPr>
            <w:r w:rsidRPr="4A17A4BC">
              <w:rPr>
                <w:color w:val="000000" w:themeColor="text1"/>
              </w:rPr>
              <w:t>N/A</w:t>
            </w:r>
          </w:p>
        </w:tc>
        <w:tc>
          <w:tcPr>
            <w:tcW w:w="750" w:type="dxa"/>
            <w:vAlign w:val="center"/>
          </w:tcPr>
          <w:p w14:paraId="04550C08" w14:textId="77777777" w:rsidR="4A17A4BC" w:rsidRDefault="4A17A4BC" w:rsidP="4A17A4BC">
            <w:pPr>
              <w:rPr>
                <w:color w:val="000000" w:themeColor="text1"/>
              </w:rPr>
            </w:pPr>
            <w:r w:rsidRPr="4A17A4BC">
              <w:rPr>
                <w:color w:val="000000" w:themeColor="text1"/>
              </w:rPr>
              <w:t>0</w:t>
            </w:r>
          </w:p>
        </w:tc>
        <w:tc>
          <w:tcPr>
            <w:tcW w:w="750" w:type="dxa"/>
            <w:vAlign w:val="center"/>
          </w:tcPr>
          <w:p w14:paraId="505C26FA" w14:textId="77777777" w:rsidR="4A17A4BC" w:rsidRDefault="4A17A4BC" w:rsidP="4A17A4BC">
            <w:pPr>
              <w:rPr>
                <w:color w:val="000000" w:themeColor="text1"/>
              </w:rPr>
            </w:pPr>
            <w:r w:rsidRPr="4A17A4BC">
              <w:rPr>
                <w:color w:val="000000" w:themeColor="text1"/>
              </w:rPr>
              <w:t>1</w:t>
            </w:r>
          </w:p>
        </w:tc>
        <w:tc>
          <w:tcPr>
            <w:tcW w:w="830" w:type="dxa"/>
            <w:vAlign w:val="center"/>
          </w:tcPr>
          <w:p w14:paraId="5E0C2D37" w14:textId="77777777" w:rsidR="4A17A4BC" w:rsidRDefault="4A17A4BC" w:rsidP="4A17A4BC">
            <w:pPr>
              <w:rPr>
                <w:color w:val="000000" w:themeColor="text1"/>
              </w:rPr>
            </w:pPr>
            <w:r w:rsidRPr="4A17A4BC">
              <w:rPr>
                <w:color w:val="000000" w:themeColor="text1"/>
              </w:rPr>
              <w:t>N/A</w:t>
            </w:r>
          </w:p>
        </w:tc>
        <w:tc>
          <w:tcPr>
            <w:tcW w:w="756" w:type="dxa"/>
            <w:vMerge w:val="restart"/>
            <w:shd w:val="clear" w:color="auto" w:fill="auto"/>
            <w:vAlign w:val="center"/>
          </w:tcPr>
          <w:p w14:paraId="4EE7B3D8" w14:textId="77777777" w:rsidR="4A17A4BC" w:rsidRDefault="4A17A4BC" w:rsidP="4A17A4BC">
            <w:pPr>
              <w:rPr>
                <w:color w:val="000000" w:themeColor="text1"/>
              </w:rPr>
            </w:pPr>
            <w:r w:rsidRPr="4A17A4BC">
              <w:rPr>
                <w:color w:val="000000" w:themeColor="text1"/>
              </w:rPr>
              <w:t>3.24 mb</w:t>
            </w:r>
          </w:p>
        </w:tc>
      </w:tr>
      <w:tr w:rsidR="4A17A4BC" w14:paraId="7D54A9B3" w14:textId="77777777" w:rsidTr="55945EA2">
        <w:trPr>
          <w:trHeight w:val="320"/>
        </w:trPr>
        <w:tc>
          <w:tcPr>
            <w:tcW w:w="805" w:type="dxa"/>
            <w:shd w:val="clear" w:color="auto" w:fill="auto"/>
            <w:vAlign w:val="center"/>
          </w:tcPr>
          <w:p w14:paraId="523980C9" w14:textId="77777777" w:rsidR="4A17A4BC" w:rsidRDefault="4A17A4BC">
            <w:r>
              <w:t>water</w:t>
            </w:r>
          </w:p>
        </w:tc>
        <w:tc>
          <w:tcPr>
            <w:tcW w:w="2050" w:type="dxa"/>
            <w:vAlign w:val="center"/>
          </w:tcPr>
          <w:p w14:paraId="5D3AF098" w14:textId="77777777" w:rsidR="4A17A4BC" w:rsidRDefault="4A17A4BC">
            <w:r w:rsidRPr="4A17A4BC">
              <w:rPr>
                <w:rFonts w:asciiTheme="minorHAnsi" w:hAnsiTheme="minorHAnsi" w:cstheme="minorBidi"/>
              </w:rPr>
              <w:t>Water mask</w:t>
            </w:r>
          </w:p>
        </w:tc>
        <w:tc>
          <w:tcPr>
            <w:tcW w:w="906" w:type="dxa"/>
            <w:shd w:val="clear" w:color="auto" w:fill="auto"/>
            <w:vAlign w:val="center"/>
          </w:tcPr>
          <w:p w14:paraId="2323AD7A" w14:textId="77777777" w:rsidR="4A17A4BC" w:rsidRDefault="4A17A4BC">
            <w:r>
              <w:t>uint8</w:t>
            </w:r>
          </w:p>
        </w:tc>
        <w:tc>
          <w:tcPr>
            <w:tcW w:w="923" w:type="dxa"/>
            <w:vMerge/>
          </w:tcPr>
          <w:p w14:paraId="6CAE8898" w14:textId="77777777" w:rsidR="001D2765" w:rsidRDefault="001D2765"/>
        </w:tc>
        <w:tc>
          <w:tcPr>
            <w:tcW w:w="790" w:type="dxa"/>
            <w:vAlign w:val="center"/>
          </w:tcPr>
          <w:p w14:paraId="57930BA1" w14:textId="77777777" w:rsidR="4A17A4BC" w:rsidRDefault="4A17A4BC">
            <w:r w:rsidRPr="4A17A4BC">
              <w:rPr>
                <w:rFonts w:asciiTheme="minorHAnsi" w:hAnsiTheme="minorHAnsi" w:cstheme="minorBidi"/>
              </w:rPr>
              <w:t>255</w:t>
            </w:r>
          </w:p>
        </w:tc>
        <w:tc>
          <w:tcPr>
            <w:tcW w:w="790" w:type="dxa"/>
            <w:vAlign w:val="center"/>
          </w:tcPr>
          <w:p w14:paraId="13325F0C" w14:textId="77777777" w:rsidR="4A17A4BC" w:rsidRDefault="4A17A4BC">
            <w:r w:rsidRPr="4A17A4BC">
              <w:rPr>
                <w:color w:val="000000" w:themeColor="text1"/>
              </w:rPr>
              <w:t>N/A</w:t>
            </w:r>
          </w:p>
        </w:tc>
        <w:tc>
          <w:tcPr>
            <w:tcW w:w="750" w:type="dxa"/>
            <w:vAlign w:val="center"/>
          </w:tcPr>
          <w:p w14:paraId="37CC33F7" w14:textId="77777777" w:rsidR="4A17A4BC" w:rsidRDefault="4A17A4BC">
            <w:r>
              <w:t>0</w:t>
            </w:r>
          </w:p>
        </w:tc>
        <w:tc>
          <w:tcPr>
            <w:tcW w:w="750" w:type="dxa"/>
            <w:vAlign w:val="center"/>
          </w:tcPr>
          <w:p w14:paraId="08A36F6C" w14:textId="77777777" w:rsidR="4A17A4BC" w:rsidRDefault="4A17A4BC">
            <w:r>
              <w:t>1</w:t>
            </w:r>
          </w:p>
        </w:tc>
        <w:tc>
          <w:tcPr>
            <w:tcW w:w="830" w:type="dxa"/>
            <w:vAlign w:val="center"/>
          </w:tcPr>
          <w:p w14:paraId="495CDB3B" w14:textId="77777777" w:rsidR="4A17A4BC" w:rsidRDefault="4A17A4BC">
            <w:r w:rsidRPr="4A17A4BC">
              <w:rPr>
                <w:color w:val="000000" w:themeColor="text1"/>
              </w:rPr>
              <w:t>N/A</w:t>
            </w:r>
          </w:p>
        </w:tc>
        <w:tc>
          <w:tcPr>
            <w:tcW w:w="756" w:type="dxa"/>
            <w:vMerge/>
          </w:tcPr>
          <w:p w14:paraId="034BBBB1" w14:textId="77777777" w:rsidR="001D2765" w:rsidRDefault="001D2765"/>
        </w:tc>
      </w:tr>
    </w:tbl>
    <w:p w14:paraId="5ACAACF7" w14:textId="06BE592F" w:rsidR="798A1371" w:rsidRDefault="798A1371" w:rsidP="00E23469">
      <w:pPr>
        <w:pStyle w:val="TableCaptionDS"/>
      </w:pPr>
      <w:bookmarkStart w:id="33" w:name="_Toc169011114"/>
      <w:r>
        <w:t xml:space="preserve">Table </w:t>
      </w:r>
      <w:r>
        <w:fldChar w:fldCharType="begin"/>
      </w:r>
      <w:r>
        <w:instrText xml:space="preserve"> SEQ Table \* ARABIC </w:instrText>
      </w:r>
      <w:r>
        <w:fldChar w:fldCharType="separate"/>
      </w:r>
      <w:r w:rsidR="00910965">
        <w:rPr>
          <w:noProof/>
        </w:rPr>
        <w:t>4</w:t>
      </w:r>
      <w:r>
        <w:fldChar w:fldCharType="end"/>
      </w:r>
      <w:r>
        <w:t xml:space="preserve">. Listing of the L3T </w:t>
      </w:r>
      <w:r w:rsidR="0028734A">
        <w:t>ET</w:t>
      </w:r>
      <w:r>
        <w:t xml:space="preserve"> data </w:t>
      </w:r>
      <w:r w:rsidR="00C6614E">
        <w:t>layers</w:t>
      </w:r>
      <w:r>
        <w:t>.</w:t>
      </w:r>
      <w:bookmarkEnd w:id="33"/>
    </w:p>
    <w:p w14:paraId="3E50A371" w14:textId="515AD094" w:rsidR="4A17A4BC" w:rsidRDefault="4A17A4BC" w:rsidP="4A17A4BC"/>
    <w:p w14:paraId="56AAB1A7" w14:textId="570394DB" w:rsidR="00FC28CD" w:rsidRPr="00FC28CD" w:rsidRDefault="001F7184" w:rsidP="00FC28CD">
      <w:pPr>
        <w:pStyle w:val="Heading1"/>
      </w:pPr>
      <w:bookmarkStart w:id="34" w:name="_Toc169008224"/>
      <w:r>
        <w:t>L4T ESI and WUE Products</w:t>
      </w:r>
      <w:bookmarkEnd w:id="34"/>
    </w:p>
    <w:p w14:paraId="4388AA7B" w14:textId="7E08F3C8" w:rsidR="001F7184" w:rsidRDefault="001F7184" w:rsidP="007E1BCA">
      <w:r>
        <w:t xml:space="preserve">The PT-JPL-SM model generates estimates of both actual and potential instantaneous ET. The potential evapotranspiration (PET) estimate represents the maximum expected ET if there were no water stress to plants on the ground. The ratio of the actual ET estimate to the PET estimate </w:t>
      </w:r>
      <w:r w:rsidR="00205C1A">
        <w:t>forms an index representing the water stress of plants, with zero being fully stressed with no observable ET and one being non-stressed with ET reaching PET. These ESI and PET estimates are distributed in the L4T ESI product</w:t>
      </w:r>
      <w:r w:rsidR="00CA5F7F">
        <w:t xml:space="preserve"> as listed </w:t>
      </w:r>
      <w:r w:rsidR="009A6214">
        <w:t xml:space="preserve">in </w:t>
      </w:r>
      <w:r w:rsidR="00C24414">
        <w:fldChar w:fldCharType="begin"/>
      </w:r>
      <w:r w:rsidR="00C24414">
        <w:instrText xml:space="preserve"> REF _Ref169008303 \h </w:instrText>
      </w:r>
      <w:r w:rsidR="00C24414">
        <w:fldChar w:fldCharType="separate"/>
      </w:r>
      <w:r w:rsidR="00C24414">
        <w:t xml:space="preserve">Table </w:t>
      </w:r>
      <w:r w:rsidR="00C24414">
        <w:rPr>
          <w:noProof/>
        </w:rPr>
        <w:t>5</w:t>
      </w:r>
      <w:r w:rsidR="00C24414">
        <w:fldChar w:fldCharType="end"/>
      </w:r>
      <w:r w:rsidR="009A6214">
        <w:fldChar w:fldCharType="begin"/>
      </w:r>
      <w:r w:rsidR="009A6214">
        <w:instrText xml:space="preserve"> REF _Ref159940815 \h </w:instrText>
      </w:r>
      <w:r w:rsidR="00000000">
        <w:fldChar w:fldCharType="separate"/>
      </w:r>
      <w:r w:rsidR="009A6214">
        <w:fldChar w:fldCharType="end"/>
      </w:r>
      <w:r w:rsidR="00205C1A">
        <w:t>.</w:t>
      </w:r>
    </w:p>
    <w:p w14:paraId="7D4BC3DC" w14:textId="0675738E" w:rsidR="008F328C" w:rsidRDefault="008F328C">
      <w:r>
        <w:br w:type="page"/>
      </w:r>
    </w:p>
    <w:p w14:paraId="62DEB074" w14:textId="77777777" w:rsidR="008F328C" w:rsidRDefault="008F328C" w:rsidP="007E1BCA"/>
    <w:p w14:paraId="3F55A605" w14:textId="77777777" w:rsidR="001F7184" w:rsidRPr="00782C59" w:rsidRDefault="001F7184" w:rsidP="007E1BCA"/>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90"/>
        <w:gridCol w:w="2020"/>
        <w:gridCol w:w="942"/>
        <w:gridCol w:w="1100"/>
        <w:gridCol w:w="768"/>
        <w:gridCol w:w="741"/>
        <w:gridCol w:w="709"/>
        <w:gridCol w:w="709"/>
        <w:gridCol w:w="824"/>
        <w:gridCol w:w="747"/>
      </w:tblGrid>
      <w:tr w:rsidR="005A046F" w:rsidRPr="00782C59" w14:paraId="3E1F84A9" w14:textId="77777777" w:rsidTr="00E8556E">
        <w:trPr>
          <w:trHeight w:val="320"/>
        </w:trPr>
        <w:tc>
          <w:tcPr>
            <w:tcW w:w="783" w:type="dxa"/>
            <w:shd w:val="clear" w:color="auto" w:fill="auto"/>
            <w:noWrap/>
            <w:vAlign w:val="center"/>
            <w:hideMark/>
          </w:tcPr>
          <w:p w14:paraId="59FC04E1" w14:textId="77777777" w:rsidR="005A046F" w:rsidRPr="008F328C" w:rsidRDefault="005A046F" w:rsidP="00E8556E">
            <w:pPr>
              <w:rPr>
                <w:b/>
                <w:bCs/>
                <w:color w:val="000000"/>
              </w:rPr>
            </w:pPr>
            <w:r w:rsidRPr="008F328C">
              <w:rPr>
                <w:b/>
                <w:bCs/>
                <w:color w:val="000000"/>
              </w:rPr>
              <w:t>Name</w:t>
            </w:r>
          </w:p>
        </w:tc>
        <w:tc>
          <w:tcPr>
            <w:tcW w:w="2034" w:type="dxa"/>
            <w:shd w:val="clear" w:color="auto" w:fill="auto"/>
            <w:vAlign w:val="center"/>
          </w:tcPr>
          <w:p w14:paraId="3E82882B" w14:textId="1237092D" w:rsidR="005A046F" w:rsidRPr="008F328C" w:rsidRDefault="005A046F" w:rsidP="00E8556E">
            <w:pPr>
              <w:rPr>
                <w:b/>
                <w:bCs/>
                <w:color w:val="000000" w:themeColor="text1"/>
              </w:rPr>
            </w:pPr>
            <w:r w:rsidRPr="008F328C">
              <w:rPr>
                <w:b/>
                <w:bCs/>
                <w:color w:val="000000" w:themeColor="text1"/>
              </w:rPr>
              <w:t>Description</w:t>
            </w:r>
          </w:p>
        </w:tc>
        <w:tc>
          <w:tcPr>
            <w:tcW w:w="965" w:type="dxa"/>
            <w:shd w:val="clear" w:color="auto" w:fill="auto"/>
            <w:noWrap/>
            <w:vAlign w:val="center"/>
            <w:hideMark/>
          </w:tcPr>
          <w:p w14:paraId="34541025" w14:textId="77777777" w:rsidR="005A046F" w:rsidRPr="008F328C" w:rsidRDefault="005A046F" w:rsidP="00E8556E">
            <w:pPr>
              <w:rPr>
                <w:b/>
                <w:bCs/>
                <w:color w:val="000000"/>
              </w:rPr>
            </w:pPr>
            <w:r w:rsidRPr="008F328C">
              <w:rPr>
                <w:b/>
                <w:bCs/>
                <w:color w:val="000000"/>
              </w:rPr>
              <w:t>Type</w:t>
            </w:r>
          </w:p>
        </w:tc>
        <w:tc>
          <w:tcPr>
            <w:tcW w:w="1128" w:type="dxa"/>
            <w:shd w:val="clear" w:color="auto" w:fill="auto"/>
            <w:noWrap/>
            <w:vAlign w:val="center"/>
            <w:hideMark/>
          </w:tcPr>
          <w:p w14:paraId="17FC1E35" w14:textId="77777777" w:rsidR="005A046F" w:rsidRPr="008F328C" w:rsidRDefault="005A046F" w:rsidP="00E8556E">
            <w:pPr>
              <w:rPr>
                <w:b/>
                <w:bCs/>
                <w:color w:val="000000"/>
              </w:rPr>
            </w:pPr>
            <w:r w:rsidRPr="008F328C">
              <w:rPr>
                <w:b/>
                <w:bCs/>
                <w:color w:val="000000"/>
              </w:rPr>
              <w:t>Units</w:t>
            </w:r>
          </w:p>
        </w:tc>
        <w:tc>
          <w:tcPr>
            <w:tcW w:w="755" w:type="dxa"/>
            <w:vAlign w:val="center"/>
          </w:tcPr>
          <w:p w14:paraId="11284697" w14:textId="726D3D9D" w:rsidR="005A046F" w:rsidRPr="008F328C" w:rsidRDefault="005A046F" w:rsidP="00E8556E">
            <w:pPr>
              <w:rPr>
                <w:b/>
                <w:bCs/>
                <w:color w:val="000000" w:themeColor="text1"/>
              </w:rPr>
            </w:pPr>
            <w:r w:rsidRPr="008F328C">
              <w:rPr>
                <w:b/>
                <w:bCs/>
                <w:color w:val="000000" w:themeColor="text1"/>
              </w:rPr>
              <w:t>Fill Value</w:t>
            </w:r>
          </w:p>
        </w:tc>
        <w:tc>
          <w:tcPr>
            <w:tcW w:w="728" w:type="dxa"/>
            <w:vAlign w:val="center"/>
          </w:tcPr>
          <w:p w14:paraId="222C161D" w14:textId="235DF306" w:rsidR="005A046F" w:rsidRPr="008F328C" w:rsidRDefault="005A046F" w:rsidP="00E8556E">
            <w:pPr>
              <w:rPr>
                <w:b/>
                <w:bCs/>
                <w:color w:val="000000" w:themeColor="text1"/>
              </w:rPr>
            </w:pPr>
            <w:r w:rsidRPr="008F328C">
              <w:rPr>
                <w:b/>
                <w:bCs/>
                <w:color w:val="000000" w:themeColor="text1"/>
              </w:rPr>
              <w:t>No Data value</w:t>
            </w:r>
          </w:p>
        </w:tc>
        <w:tc>
          <w:tcPr>
            <w:tcW w:w="693" w:type="dxa"/>
            <w:vAlign w:val="center"/>
          </w:tcPr>
          <w:p w14:paraId="388E9FD9" w14:textId="5966D6A3" w:rsidR="005A046F" w:rsidRPr="008F328C" w:rsidRDefault="005A046F" w:rsidP="00E8556E">
            <w:pPr>
              <w:rPr>
                <w:b/>
                <w:bCs/>
                <w:color w:val="000000" w:themeColor="text1"/>
              </w:rPr>
            </w:pPr>
            <w:r w:rsidRPr="008F328C">
              <w:rPr>
                <w:b/>
                <w:bCs/>
                <w:color w:val="000000" w:themeColor="text1"/>
              </w:rPr>
              <w:t xml:space="preserve">Valid </w:t>
            </w:r>
            <w:r w:rsidR="0026113F" w:rsidRPr="008F328C">
              <w:rPr>
                <w:b/>
                <w:bCs/>
                <w:color w:val="000000" w:themeColor="text1"/>
              </w:rPr>
              <w:t>Min</w:t>
            </w:r>
          </w:p>
        </w:tc>
        <w:tc>
          <w:tcPr>
            <w:tcW w:w="693" w:type="dxa"/>
            <w:shd w:val="clear" w:color="auto" w:fill="auto"/>
            <w:vAlign w:val="center"/>
          </w:tcPr>
          <w:p w14:paraId="2028B78B" w14:textId="029789FA" w:rsidR="005A046F" w:rsidRPr="008F328C" w:rsidRDefault="005A046F" w:rsidP="00E8556E">
            <w:pPr>
              <w:rPr>
                <w:b/>
                <w:bCs/>
                <w:color w:val="000000" w:themeColor="text1"/>
              </w:rPr>
            </w:pPr>
            <w:r w:rsidRPr="008F328C">
              <w:rPr>
                <w:b/>
                <w:bCs/>
                <w:color w:val="000000" w:themeColor="text1"/>
              </w:rPr>
              <w:t xml:space="preserve">Valid </w:t>
            </w:r>
            <w:r w:rsidR="0026113F" w:rsidRPr="008F328C">
              <w:rPr>
                <w:b/>
                <w:bCs/>
                <w:color w:val="000000" w:themeColor="text1"/>
              </w:rPr>
              <w:t>Max</w:t>
            </w:r>
          </w:p>
        </w:tc>
        <w:tc>
          <w:tcPr>
            <w:tcW w:w="820" w:type="dxa"/>
            <w:vAlign w:val="center"/>
          </w:tcPr>
          <w:p w14:paraId="1E4082B4" w14:textId="47E3511F" w:rsidR="005A046F" w:rsidRPr="008F328C" w:rsidRDefault="005A046F" w:rsidP="00E8556E">
            <w:pPr>
              <w:rPr>
                <w:b/>
                <w:bCs/>
                <w:color w:val="000000" w:themeColor="text1"/>
              </w:rPr>
            </w:pPr>
            <w:r w:rsidRPr="008F328C">
              <w:rPr>
                <w:b/>
                <w:bCs/>
                <w:color w:val="000000" w:themeColor="text1"/>
              </w:rPr>
              <w:t>Scale Factor</w:t>
            </w:r>
          </w:p>
        </w:tc>
        <w:tc>
          <w:tcPr>
            <w:tcW w:w="751" w:type="dxa"/>
            <w:shd w:val="clear" w:color="auto" w:fill="auto"/>
            <w:vAlign w:val="center"/>
          </w:tcPr>
          <w:p w14:paraId="764938E1" w14:textId="44662905" w:rsidR="005A046F" w:rsidRPr="008F328C" w:rsidRDefault="005A046F" w:rsidP="00E8556E">
            <w:pPr>
              <w:rPr>
                <w:b/>
                <w:bCs/>
                <w:color w:val="000000" w:themeColor="text1"/>
              </w:rPr>
            </w:pPr>
            <w:r w:rsidRPr="008F328C">
              <w:rPr>
                <w:b/>
                <w:bCs/>
                <w:color w:val="000000" w:themeColor="text1"/>
              </w:rPr>
              <w:t>Size</w:t>
            </w:r>
          </w:p>
        </w:tc>
      </w:tr>
      <w:tr w:rsidR="005A046F" w:rsidRPr="00782C59" w14:paraId="2CE1A97B" w14:textId="77777777" w:rsidTr="00E8556E">
        <w:trPr>
          <w:trHeight w:val="320"/>
        </w:trPr>
        <w:tc>
          <w:tcPr>
            <w:tcW w:w="783" w:type="dxa"/>
            <w:shd w:val="clear" w:color="auto" w:fill="auto"/>
            <w:noWrap/>
            <w:vAlign w:val="center"/>
            <w:hideMark/>
          </w:tcPr>
          <w:p w14:paraId="5A312414" w14:textId="77777777" w:rsidR="005A046F" w:rsidRPr="00782C59" w:rsidRDefault="005A046F" w:rsidP="00E8556E">
            <w:pPr>
              <w:rPr>
                <w:color w:val="000000"/>
              </w:rPr>
            </w:pPr>
            <w:r w:rsidRPr="00782C59">
              <w:rPr>
                <w:color w:val="000000"/>
              </w:rPr>
              <w:t>ESI</w:t>
            </w:r>
          </w:p>
        </w:tc>
        <w:tc>
          <w:tcPr>
            <w:tcW w:w="2034" w:type="dxa"/>
            <w:shd w:val="clear" w:color="auto" w:fill="auto"/>
            <w:vAlign w:val="center"/>
          </w:tcPr>
          <w:p w14:paraId="6EC3A15F" w14:textId="39CA2ECA" w:rsidR="005A046F" w:rsidRDefault="005A046F" w:rsidP="00E8556E">
            <w:pPr>
              <w:rPr>
                <w:color w:val="000000" w:themeColor="text1"/>
              </w:rPr>
            </w:pPr>
            <w:r>
              <w:rPr>
                <w:color w:val="000000" w:themeColor="text1"/>
              </w:rPr>
              <w:t>Evaporative Stress Index</w:t>
            </w:r>
          </w:p>
        </w:tc>
        <w:tc>
          <w:tcPr>
            <w:tcW w:w="965" w:type="dxa"/>
            <w:shd w:val="clear" w:color="auto" w:fill="auto"/>
            <w:noWrap/>
            <w:vAlign w:val="center"/>
            <w:hideMark/>
          </w:tcPr>
          <w:p w14:paraId="2A42078E" w14:textId="77777777" w:rsidR="005A046F" w:rsidRPr="00782C59" w:rsidRDefault="005A046F" w:rsidP="00E8556E">
            <w:pPr>
              <w:rPr>
                <w:color w:val="000000"/>
              </w:rPr>
            </w:pPr>
            <w:r w:rsidRPr="00782C59">
              <w:rPr>
                <w:color w:val="000000"/>
              </w:rPr>
              <w:t>float32</w:t>
            </w:r>
          </w:p>
        </w:tc>
        <w:tc>
          <w:tcPr>
            <w:tcW w:w="1128" w:type="dxa"/>
            <w:shd w:val="clear" w:color="auto" w:fill="auto"/>
            <w:noWrap/>
            <w:vAlign w:val="center"/>
            <w:hideMark/>
          </w:tcPr>
          <w:p w14:paraId="4228A8D4" w14:textId="77777777" w:rsidR="005A046F" w:rsidRPr="00782C59" w:rsidRDefault="005A046F" w:rsidP="00E8556E">
            <w:pPr>
              <w:rPr>
                <w:color w:val="000000"/>
              </w:rPr>
            </w:pPr>
            <w:r w:rsidRPr="00782C59">
              <w:rPr>
                <w:color w:val="000000"/>
              </w:rPr>
              <w:t>ratio: 0 to 1</w:t>
            </w:r>
          </w:p>
        </w:tc>
        <w:tc>
          <w:tcPr>
            <w:tcW w:w="755" w:type="dxa"/>
            <w:vAlign w:val="center"/>
          </w:tcPr>
          <w:p w14:paraId="7980AF50" w14:textId="7D26058C" w:rsidR="005A046F" w:rsidRDefault="005A046F" w:rsidP="00E8556E">
            <w:pPr>
              <w:rPr>
                <w:color w:val="000000" w:themeColor="text1"/>
              </w:rPr>
            </w:pPr>
            <w:proofErr w:type="spellStart"/>
            <w:r>
              <w:rPr>
                <w:color w:val="000000" w:themeColor="text1"/>
              </w:rPr>
              <w:t>NaN</w:t>
            </w:r>
            <w:proofErr w:type="spellEnd"/>
          </w:p>
        </w:tc>
        <w:tc>
          <w:tcPr>
            <w:tcW w:w="728" w:type="dxa"/>
            <w:vAlign w:val="center"/>
          </w:tcPr>
          <w:p w14:paraId="4F8F206C" w14:textId="530BF712" w:rsidR="005A046F" w:rsidRDefault="005A046F" w:rsidP="00E8556E">
            <w:pPr>
              <w:rPr>
                <w:color w:val="000000" w:themeColor="text1"/>
              </w:rPr>
            </w:pPr>
            <w:proofErr w:type="spellStart"/>
            <w:r>
              <w:rPr>
                <w:color w:val="000000" w:themeColor="text1"/>
              </w:rPr>
              <w:t>NaN</w:t>
            </w:r>
            <w:proofErr w:type="spellEnd"/>
          </w:p>
        </w:tc>
        <w:tc>
          <w:tcPr>
            <w:tcW w:w="693" w:type="dxa"/>
            <w:vAlign w:val="center"/>
          </w:tcPr>
          <w:p w14:paraId="7B4626C2" w14:textId="48EB0FBB" w:rsidR="005A046F" w:rsidRDefault="0026113F" w:rsidP="00E8556E">
            <w:pPr>
              <w:rPr>
                <w:color w:val="000000" w:themeColor="text1"/>
              </w:rPr>
            </w:pPr>
            <w:r>
              <w:rPr>
                <w:color w:val="000000" w:themeColor="text1"/>
              </w:rPr>
              <w:t>0</w:t>
            </w:r>
          </w:p>
        </w:tc>
        <w:tc>
          <w:tcPr>
            <w:tcW w:w="693" w:type="dxa"/>
            <w:shd w:val="clear" w:color="auto" w:fill="auto"/>
            <w:vAlign w:val="center"/>
          </w:tcPr>
          <w:p w14:paraId="38AE0D81" w14:textId="05BC67BC" w:rsidR="005A046F" w:rsidRDefault="0026113F" w:rsidP="00E8556E">
            <w:pPr>
              <w:rPr>
                <w:color w:val="000000" w:themeColor="text1"/>
              </w:rPr>
            </w:pPr>
            <w:r>
              <w:rPr>
                <w:color w:val="000000" w:themeColor="text1"/>
              </w:rPr>
              <w:t>1</w:t>
            </w:r>
          </w:p>
        </w:tc>
        <w:tc>
          <w:tcPr>
            <w:tcW w:w="820" w:type="dxa"/>
            <w:vAlign w:val="center"/>
          </w:tcPr>
          <w:p w14:paraId="14DEBBC8" w14:textId="6D18113D" w:rsidR="005A046F" w:rsidRPr="00782C59" w:rsidRDefault="005A046F" w:rsidP="00E8556E">
            <w:pPr>
              <w:rPr>
                <w:color w:val="000000" w:themeColor="text1"/>
              </w:rPr>
            </w:pPr>
            <w:r>
              <w:rPr>
                <w:color w:val="000000" w:themeColor="text1"/>
              </w:rPr>
              <w:t>N/A</w:t>
            </w:r>
          </w:p>
        </w:tc>
        <w:tc>
          <w:tcPr>
            <w:tcW w:w="751" w:type="dxa"/>
            <w:shd w:val="clear" w:color="auto" w:fill="auto"/>
            <w:vAlign w:val="center"/>
          </w:tcPr>
          <w:p w14:paraId="2A86AE24" w14:textId="46F3DFD5" w:rsidR="005A046F" w:rsidRPr="00782C59" w:rsidRDefault="005A046F" w:rsidP="00E8556E">
            <w:pPr>
              <w:rPr>
                <w:color w:val="000000" w:themeColor="text1"/>
              </w:rPr>
            </w:pPr>
            <w:r w:rsidRPr="00782C59">
              <w:rPr>
                <w:color w:val="000000" w:themeColor="text1"/>
              </w:rPr>
              <w:t>12.96 mb</w:t>
            </w:r>
          </w:p>
        </w:tc>
      </w:tr>
      <w:tr w:rsidR="005A046F" w:rsidRPr="00782C59" w14:paraId="7F1234F6" w14:textId="77777777" w:rsidTr="00E8556E">
        <w:trPr>
          <w:trHeight w:val="320"/>
        </w:trPr>
        <w:tc>
          <w:tcPr>
            <w:tcW w:w="783" w:type="dxa"/>
            <w:shd w:val="clear" w:color="auto" w:fill="auto"/>
            <w:noWrap/>
            <w:vAlign w:val="center"/>
          </w:tcPr>
          <w:p w14:paraId="35629A78" w14:textId="368C6D59" w:rsidR="005A046F" w:rsidRPr="00782C59" w:rsidRDefault="005A046F" w:rsidP="00E8556E">
            <w:pPr>
              <w:rPr>
                <w:color w:val="000000"/>
              </w:rPr>
            </w:pPr>
            <w:r>
              <w:rPr>
                <w:color w:val="000000"/>
              </w:rPr>
              <w:t>PET</w:t>
            </w:r>
          </w:p>
        </w:tc>
        <w:tc>
          <w:tcPr>
            <w:tcW w:w="2034" w:type="dxa"/>
            <w:shd w:val="clear" w:color="auto" w:fill="auto"/>
            <w:vAlign w:val="center"/>
          </w:tcPr>
          <w:p w14:paraId="22CCC603" w14:textId="531E9883" w:rsidR="005A046F" w:rsidRDefault="005A046F" w:rsidP="00E8556E">
            <w:pPr>
              <w:rPr>
                <w:color w:val="000000" w:themeColor="text1"/>
              </w:rPr>
            </w:pPr>
            <w:r>
              <w:rPr>
                <w:color w:val="000000" w:themeColor="text1"/>
              </w:rPr>
              <w:t>Potential Evapotranspiration</w:t>
            </w:r>
          </w:p>
        </w:tc>
        <w:tc>
          <w:tcPr>
            <w:tcW w:w="965" w:type="dxa"/>
            <w:shd w:val="clear" w:color="auto" w:fill="auto"/>
            <w:noWrap/>
            <w:vAlign w:val="center"/>
          </w:tcPr>
          <w:p w14:paraId="24D52175" w14:textId="19B845BA" w:rsidR="005A046F" w:rsidRPr="00782C59" w:rsidRDefault="005A046F" w:rsidP="00E8556E">
            <w:pPr>
              <w:rPr>
                <w:color w:val="000000"/>
              </w:rPr>
            </w:pPr>
            <w:r>
              <w:rPr>
                <w:color w:val="000000"/>
              </w:rPr>
              <w:t>float32</w:t>
            </w:r>
          </w:p>
        </w:tc>
        <w:tc>
          <w:tcPr>
            <w:tcW w:w="1128" w:type="dxa"/>
            <w:shd w:val="clear" w:color="auto" w:fill="auto"/>
            <w:noWrap/>
            <w:vAlign w:val="center"/>
          </w:tcPr>
          <w:p w14:paraId="1F713A1B" w14:textId="255D9C8C" w:rsidR="005A046F" w:rsidRPr="00782C59" w:rsidRDefault="005A046F" w:rsidP="00E8556E">
            <w:pPr>
              <w:rPr>
                <w:color w:val="000000"/>
              </w:rPr>
            </w:pPr>
            <w:r>
              <w:rPr>
                <w:color w:val="000000"/>
              </w:rPr>
              <w:t>mm/day</w:t>
            </w:r>
          </w:p>
        </w:tc>
        <w:tc>
          <w:tcPr>
            <w:tcW w:w="755" w:type="dxa"/>
            <w:vAlign w:val="center"/>
          </w:tcPr>
          <w:p w14:paraId="55CEE4EA" w14:textId="1B97EB85" w:rsidR="005A046F" w:rsidRDefault="005A046F" w:rsidP="00E8556E">
            <w:pPr>
              <w:rPr>
                <w:color w:val="000000" w:themeColor="text1"/>
              </w:rPr>
            </w:pPr>
            <w:proofErr w:type="spellStart"/>
            <w:r>
              <w:rPr>
                <w:color w:val="000000" w:themeColor="text1"/>
              </w:rPr>
              <w:t>NaN</w:t>
            </w:r>
            <w:proofErr w:type="spellEnd"/>
          </w:p>
        </w:tc>
        <w:tc>
          <w:tcPr>
            <w:tcW w:w="728" w:type="dxa"/>
            <w:vAlign w:val="center"/>
          </w:tcPr>
          <w:p w14:paraId="7D30CD4E" w14:textId="04571DC8" w:rsidR="005A046F" w:rsidRDefault="005A046F" w:rsidP="00E8556E">
            <w:pPr>
              <w:rPr>
                <w:color w:val="000000" w:themeColor="text1"/>
              </w:rPr>
            </w:pPr>
            <w:proofErr w:type="spellStart"/>
            <w:r>
              <w:rPr>
                <w:color w:val="000000" w:themeColor="text1"/>
              </w:rPr>
              <w:t>NaN</w:t>
            </w:r>
            <w:proofErr w:type="spellEnd"/>
          </w:p>
        </w:tc>
        <w:tc>
          <w:tcPr>
            <w:tcW w:w="693" w:type="dxa"/>
            <w:vAlign w:val="center"/>
          </w:tcPr>
          <w:p w14:paraId="5441238B" w14:textId="3AF96FD1" w:rsidR="005A046F" w:rsidRDefault="005A046F" w:rsidP="00E8556E">
            <w:pPr>
              <w:rPr>
                <w:color w:val="000000" w:themeColor="text1"/>
              </w:rPr>
            </w:pPr>
            <w:r>
              <w:rPr>
                <w:color w:val="000000" w:themeColor="text1"/>
              </w:rPr>
              <w:t>N/A</w:t>
            </w:r>
          </w:p>
        </w:tc>
        <w:tc>
          <w:tcPr>
            <w:tcW w:w="693" w:type="dxa"/>
            <w:shd w:val="clear" w:color="auto" w:fill="auto"/>
            <w:vAlign w:val="center"/>
          </w:tcPr>
          <w:p w14:paraId="61FD6F39" w14:textId="14E2601A" w:rsidR="005A046F" w:rsidRDefault="005A046F" w:rsidP="00E8556E">
            <w:pPr>
              <w:rPr>
                <w:color w:val="000000" w:themeColor="text1"/>
              </w:rPr>
            </w:pPr>
            <w:r>
              <w:rPr>
                <w:color w:val="000000" w:themeColor="text1"/>
              </w:rPr>
              <w:t>N/A</w:t>
            </w:r>
          </w:p>
        </w:tc>
        <w:tc>
          <w:tcPr>
            <w:tcW w:w="820" w:type="dxa"/>
            <w:vAlign w:val="center"/>
          </w:tcPr>
          <w:p w14:paraId="6378A529" w14:textId="6A3AE361" w:rsidR="005A046F" w:rsidRDefault="005A046F" w:rsidP="00E8556E">
            <w:pPr>
              <w:rPr>
                <w:color w:val="000000" w:themeColor="text1"/>
              </w:rPr>
            </w:pPr>
            <w:r>
              <w:rPr>
                <w:color w:val="000000" w:themeColor="text1"/>
              </w:rPr>
              <w:t>N/A</w:t>
            </w:r>
          </w:p>
        </w:tc>
        <w:tc>
          <w:tcPr>
            <w:tcW w:w="751" w:type="dxa"/>
            <w:shd w:val="clear" w:color="auto" w:fill="auto"/>
            <w:vAlign w:val="center"/>
          </w:tcPr>
          <w:p w14:paraId="52A0D4D8" w14:textId="4D9EE309" w:rsidR="005A046F" w:rsidRPr="00782C59" w:rsidRDefault="005A046F" w:rsidP="00E8556E">
            <w:pPr>
              <w:rPr>
                <w:color w:val="000000" w:themeColor="text1"/>
              </w:rPr>
            </w:pPr>
            <w:r>
              <w:rPr>
                <w:color w:val="000000" w:themeColor="text1"/>
              </w:rPr>
              <w:t>12.96 mb</w:t>
            </w:r>
          </w:p>
        </w:tc>
      </w:tr>
      <w:tr w:rsidR="005A046F" w:rsidRPr="00782C59" w14:paraId="5D18157A" w14:textId="77777777" w:rsidTr="00E8556E">
        <w:trPr>
          <w:trHeight w:val="320"/>
        </w:trPr>
        <w:tc>
          <w:tcPr>
            <w:tcW w:w="783" w:type="dxa"/>
            <w:shd w:val="clear" w:color="auto" w:fill="auto"/>
            <w:noWrap/>
            <w:vAlign w:val="center"/>
            <w:hideMark/>
          </w:tcPr>
          <w:p w14:paraId="0AA17E7C" w14:textId="77777777" w:rsidR="005A046F" w:rsidRPr="00782C59" w:rsidRDefault="005A046F" w:rsidP="00E8556E">
            <w:pPr>
              <w:rPr>
                <w:color w:val="000000"/>
              </w:rPr>
            </w:pPr>
            <w:r w:rsidRPr="00782C59">
              <w:rPr>
                <w:color w:val="000000"/>
              </w:rPr>
              <w:t>cloud</w:t>
            </w:r>
          </w:p>
        </w:tc>
        <w:tc>
          <w:tcPr>
            <w:tcW w:w="2034" w:type="dxa"/>
            <w:shd w:val="clear" w:color="auto" w:fill="auto"/>
            <w:vAlign w:val="center"/>
          </w:tcPr>
          <w:p w14:paraId="2F7B62D6" w14:textId="485C6D9B" w:rsidR="005A046F" w:rsidRDefault="005A046F" w:rsidP="00E8556E">
            <w:pPr>
              <w:rPr>
                <w:color w:val="000000" w:themeColor="text1"/>
              </w:rPr>
            </w:pPr>
            <w:r>
              <w:rPr>
                <w:color w:val="000000" w:themeColor="text1"/>
              </w:rPr>
              <w:t>Cloud mask</w:t>
            </w:r>
          </w:p>
        </w:tc>
        <w:tc>
          <w:tcPr>
            <w:tcW w:w="965" w:type="dxa"/>
            <w:shd w:val="clear" w:color="auto" w:fill="auto"/>
            <w:noWrap/>
            <w:vAlign w:val="center"/>
            <w:hideMark/>
          </w:tcPr>
          <w:p w14:paraId="707E0155" w14:textId="77777777" w:rsidR="005A046F" w:rsidRPr="00782C59" w:rsidRDefault="005A046F" w:rsidP="00E8556E">
            <w:pPr>
              <w:rPr>
                <w:color w:val="000000"/>
              </w:rPr>
            </w:pPr>
            <w:r w:rsidRPr="00782C59">
              <w:rPr>
                <w:color w:val="000000"/>
              </w:rPr>
              <w:t>uint8</w:t>
            </w:r>
          </w:p>
        </w:tc>
        <w:tc>
          <w:tcPr>
            <w:tcW w:w="1128" w:type="dxa"/>
            <w:shd w:val="clear" w:color="auto" w:fill="auto"/>
            <w:noWrap/>
            <w:vAlign w:val="center"/>
            <w:hideMark/>
          </w:tcPr>
          <w:p w14:paraId="2D06131D" w14:textId="77777777" w:rsidR="005A046F" w:rsidRPr="00782C59" w:rsidRDefault="005A046F" w:rsidP="00E8556E">
            <w:pPr>
              <w:rPr>
                <w:color w:val="000000"/>
              </w:rPr>
            </w:pPr>
            <w:r w:rsidRPr="00782C59">
              <w:rPr>
                <w:color w:val="000000"/>
              </w:rPr>
              <w:t>mask</w:t>
            </w:r>
          </w:p>
        </w:tc>
        <w:tc>
          <w:tcPr>
            <w:tcW w:w="755" w:type="dxa"/>
            <w:vAlign w:val="center"/>
          </w:tcPr>
          <w:p w14:paraId="2ADF70D4" w14:textId="1390A880" w:rsidR="005A046F" w:rsidRDefault="005A046F" w:rsidP="00E8556E">
            <w:pPr>
              <w:rPr>
                <w:color w:val="000000" w:themeColor="text1"/>
              </w:rPr>
            </w:pPr>
            <w:proofErr w:type="spellStart"/>
            <w:r>
              <w:rPr>
                <w:color w:val="000000" w:themeColor="text1"/>
              </w:rPr>
              <w:t>NaN</w:t>
            </w:r>
            <w:proofErr w:type="spellEnd"/>
          </w:p>
        </w:tc>
        <w:tc>
          <w:tcPr>
            <w:tcW w:w="728" w:type="dxa"/>
            <w:vAlign w:val="center"/>
          </w:tcPr>
          <w:p w14:paraId="71CC3CA9" w14:textId="035EC685" w:rsidR="005A046F" w:rsidRDefault="005A046F" w:rsidP="00E8556E">
            <w:pPr>
              <w:rPr>
                <w:color w:val="000000" w:themeColor="text1"/>
              </w:rPr>
            </w:pPr>
            <w:proofErr w:type="spellStart"/>
            <w:r>
              <w:rPr>
                <w:color w:val="000000" w:themeColor="text1"/>
              </w:rPr>
              <w:t>NaN</w:t>
            </w:r>
            <w:proofErr w:type="spellEnd"/>
          </w:p>
        </w:tc>
        <w:tc>
          <w:tcPr>
            <w:tcW w:w="693" w:type="dxa"/>
            <w:vAlign w:val="center"/>
          </w:tcPr>
          <w:p w14:paraId="64C2B7AD" w14:textId="4C3FE93E" w:rsidR="005A046F" w:rsidRDefault="005A046F" w:rsidP="00E8556E">
            <w:pPr>
              <w:rPr>
                <w:color w:val="000000" w:themeColor="text1"/>
              </w:rPr>
            </w:pPr>
            <w:r>
              <w:rPr>
                <w:color w:val="000000" w:themeColor="text1"/>
              </w:rPr>
              <w:t>0</w:t>
            </w:r>
          </w:p>
        </w:tc>
        <w:tc>
          <w:tcPr>
            <w:tcW w:w="693" w:type="dxa"/>
            <w:shd w:val="clear" w:color="auto" w:fill="auto"/>
            <w:vAlign w:val="center"/>
          </w:tcPr>
          <w:p w14:paraId="79BDC2AD" w14:textId="3A0EEAA2" w:rsidR="005A046F" w:rsidRDefault="005A046F" w:rsidP="00E8556E">
            <w:pPr>
              <w:rPr>
                <w:color w:val="000000" w:themeColor="text1"/>
              </w:rPr>
            </w:pPr>
            <w:r>
              <w:rPr>
                <w:color w:val="000000" w:themeColor="text1"/>
              </w:rPr>
              <w:t>1</w:t>
            </w:r>
          </w:p>
        </w:tc>
        <w:tc>
          <w:tcPr>
            <w:tcW w:w="820" w:type="dxa"/>
            <w:vAlign w:val="center"/>
          </w:tcPr>
          <w:p w14:paraId="1E50ED35" w14:textId="3458A48F" w:rsidR="005A046F" w:rsidRPr="00782C59" w:rsidRDefault="005A046F" w:rsidP="00E8556E">
            <w:pPr>
              <w:rPr>
                <w:color w:val="000000" w:themeColor="text1"/>
              </w:rPr>
            </w:pPr>
            <w:r>
              <w:rPr>
                <w:color w:val="000000" w:themeColor="text1"/>
              </w:rPr>
              <w:t>N/A</w:t>
            </w:r>
          </w:p>
        </w:tc>
        <w:tc>
          <w:tcPr>
            <w:tcW w:w="751" w:type="dxa"/>
            <w:vMerge w:val="restart"/>
            <w:shd w:val="clear" w:color="auto" w:fill="auto"/>
            <w:vAlign w:val="center"/>
          </w:tcPr>
          <w:p w14:paraId="339E5AB2" w14:textId="37D5C0C4" w:rsidR="005A046F" w:rsidRPr="00782C59" w:rsidRDefault="005A046F" w:rsidP="00E8556E">
            <w:pPr>
              <w:rPr>
                <w:color w:val="000000" w:themeColor="text1"/>
              </w:rPr>
            </w:pPr>
            <w:r w:rsidRPr="00782C59">
              <w:rPr>
                <w:color w:val="000000" w:themeColor="text1"/>
              </w:rPr>
              <w:t>3.24 mb</w:t>
            </w:r>
          </w:p>
        </w:tc>
      </w:tr>
      <w:tr w:rsidR="005A046F" w:rsidRPr="00782C59" w14:paraId="568DC6C1" w14:textId="77777777" w:rsidTr="005A046F">
        <w:trPr>
          <w:trHeight w:val="320"/>
        </w:trPr>
        <w:tc>
          <w:tcPr>
            <w:tcW w:w="783" w:type="dxa"/>
            <w:shd w:val="clear" w:color="auto" w:fill="auto"/>
            <w:noWrap/>
            <w:vAlign w:val="bottom"/>
            <w:hideMark/>
          </w:tcPr>
          <w:p w14:paraId="7FFCD045" w14:textId="77777777" w:rsidR="005A046F" w:rsidRPr="00782C59" w:rsidRDefault="005A046F" w:rsidP="005A046F">
            <w:pPr>
              <w:rPr>
                <w:color w:val="000000"/>
              </w:rPr>
            </w:pPr>
            <w:r w:rsidRPr="00782C59">
              <w:rPr>
                <w:color w:val="000000"/>
              </w:rPr>
              <w:t>water</w:t>
            </w:r>
          </w:p>
        </w:tc>
        <w:tc>
          <w:tcPr>
            <w:tcW w:w="2034" w:type="dxa"/>
            <w:shd w:val="clear" w:color="auto" w:fill="auto"/>
            <w:vAlign w:val="bottom"/>
          </w:tcPr>
          <w:p w14:paraId="4F58B457" w14:textId="6A5890C3" w:rsidR="005A046F" w:rsidRDefault="005A046F" w:rsidP="005A046F">
            <w:pPr>
              <w:rPr>
                <w:color w:val="000000" w:themeColor="text1"/>
              </w:rPr>
            </w:pPr>
            <w:r>
              <w:rPr>
                <w:color w:val="000000" w:themeColor="text1"/>
              </w:rPr>
              <w:t>Water mask</w:t>
            </w:r>
          </w:p>
        </w:tc>
        <w:tc>
          <w:tcPr>
            <w:tcW w:w="965" w:type="dxa"/>
            <w:shd w:val="clear" w:color="auto" w:fill="auto"/>
            <w:noWrap/>
            <w:vAlign w:val="bottom"/>
            <w:hideMark/>
          </w:tcPr>
          <w:p w14:paraId="20CED6F0" w14:textId="77777777" w:rsidR="005A046F" w:rsidRPr="00782C59" w:rsidRDefault="005A046F" w:rsidP="005A046F">
            <w:pPr>
              <w:rPr>
                <w:color w:val="000000"/>
              </w:rPr>
            </w:pPr>
            <w:r w:rsidRPr="00782C59">
              <w:rPr>
                <w:color w:val="000000"/>
              </w:rPr>
              <w:t>uint8</w:t>
            </w:r>
          </w:p>
        </w:tc>
        <w:tc>
          <w:tcPr>
            <w:tcW w:w="1128" w:type="dxa"/>
            <w:shd w:val="clear" w:color="auto" w:fill="auto"/>
            <w:noWrap/>
            <w:vAlign w:val="bottom"/>
            <w:hideMark/>
          </w:tcPr>
          <w:p w14:paraId="3A187002" w14:textId="77777777" w:rsidR="005A046F" w:rsidRPr="00782C59" w:rsidRDefault="005A046F" w:rsidP="005A046F">
            <w:pPr>
              <w:rPr>
                <w:color w:val="000000"/>
              </w:rPr>
            </w:pPr>
            <w:r w:rsidRPr="00782C59">
              <w:rPr>
                <w:color w:val="000000"/>
              </w:rPr>
              <w:t>mask</w:t>
            </w:r>
          </w:p>
        </w:tc>
        <w:tc>
          <w:tcPr>
            <w:tcW w:w="755" w:type="dxa"/>
          </w:tcPr>
          <w:p w14:paraId="5A5BB631" w14:textId="24623FA8" w:rsidR="005A046F" w:rsidRDefault="005A046F" w:rsidP="005A046F">
            <w:pPr>
              <w:rPr>
                <w:color w:val="000000" w:themeColor="text1"/>
              </w:rPr>
            </w:pPr>
            <w:r>
              <w:rPr>
                <w:color w:val="000000" w:themeColor="text1"/>
              </w:rPr>
              <w:t>255</w:t>
            </w:r>
          </w:p>
        </w:tc>
        <w:tc>
          <w:tcPr>
            <w:tcW w:w="728" w:type="dxa"/>
          </w:tcPr>
          <w:p w14:paraId="462FC1BF" w14:textId="00890A71" w:rsidR="005A046F" w:rsidRDefault="005A046F" w:rsidP="005A046F">
            <w:pPr>
              <w:rPr>
                <w:color w:val="000000" w:themeColor="text1"/>
              </w:rPr>
            </w:pPr>
            <w:r>
              <w:rPr>
                <w:color w:val="000000" w:themeColor="text1"/>
              </w:rPr>
              <w:t>255</w:t>
            </w:r>
          </w:p>
        </w:tc>
        <w:tc>
          <w:tcPr>
            <w:tcW w:w="693" w:type="dxa"/>
          </w:tcPr>
          <w:p w14:paraId="2B328B65" w14:textId="6830E91F" w:rsidR="005A046F" w:rsidRDefault="005A046F" w:rsidP="005A046F">
            <w:pPr>
              <w:rPr>
                <w:color w:val="000000" w:themeColor="text1"/>
              </w:rPr>
            </w:pPr>
            <w:r>
              <w:rPr>
                <w:color w:val="000000" w:themeColor="text1"/>
              </w:rPr>
              <w:t>0</w:t>
            </w:r>
          </w:p>
        </w:tc>
        <w:tc>
          <w:tcPr>
            <w:tcW w:w="693" w:type="dxa"/>
            <w:shd w:val="clear" w:color="auto" w:fill="auto"/>
            <w:vAlign w:val="center"/>
          </w:tcPr>
          <w:p w14:paraId="5100345F" w14:textId="376C2E7B" w:rsidR="005A046F" w:rsidRDefault="005A046F" w:rsidP="005A046F">
            <w:pPr>
              <w:rPr>
                <w:color w:val="000000" w:themeColor="text1"/>
              </w:rPr>
            </w:pPr>
            <w:r>
              <w:rPr>
                <w:color w:val="000000" w:themeColor="text1"/>
              </w:rPr>
              <w:t>1</w:t>
            </w:r>
          </w:p>
        </w:tc>
        <w:tc>
          <w:tcPr>
            <w:tcW w:w="820" w:type="dxa"/>
          </w:tcPr>
          <w:p w14:paraId="0C3E2161" w14:textId="1211B7D7" w:rsidR="005A046F" w:rsidRPr="00782C59" w:rsidRDefault="005A046F" w:rsidP="005A046F">
            <w:r>
              <w:rPr>
                <w:color w:val="000000" w:themeColor="text1"/>
              </w:rPr>
              <w:t>N/A</w:t>
            </w:r>
          </w:p>
        </w:tc>
        <w:tc>
          <w:tcPr>
            <w:tcW w:w="751" w:type="dxa"/>
            <w:vMerge/>
            <w:vAlign w:val="bottom"/>
          </w:tcPr>
          <w:p w14:paraId="69F4AC8F" w14:textId="6F4A30C6" w:rsidR="005A046F" w:rsidRPr="00782C59" w:rsidRDefault="005A046F" w:rsidP="005A046F"/>
        </w:tc>
      </w:tr>
    </w:tbl>
    <w:p w14:paraId="31210E4A" w14:textId="13841C3B" w:rsidR="00910965" w:rsidRDefault="00576D8B" w:rsidP="00D93CBD">
      <w:pPr>
        <w:pStyle w:val="TableCaptionDS"/>
      </w:pPr>
      <w:bookmarkStart w:id="35" w:name="_Ref159940815"/>
      <w:bookmarkStart w:id="36" w:name="_Ref169008303"/>
      <w:bookmarkStart w:id="37" w:name="_Toc169011115"/>
      <w:bookmarkStart w:id="38" w:name="_Toc112237154"/>
      <w:bookmarkStart w:id="39" w:name="_Toc159939643"/>
      <w:bookmarkStart w:id="40" w:name="_Toc159939808"/>
      <w:r>
        <w:t xml:space="preserve">Table </w:t>
      </w:r>
      <w:r>
        <w:fldChar w:fldCharType="begin"/>
      </w:r>
      <w:r>
        <w:instrText xml:space="preserve"> SEQ Table \* ARABIC </w:instrText>
      </w:r>
      <w:r>
        <w:fldChar w:fldCharType="separate"/>
      </w:r>
      <w:r w:rsidR="00910965">
        <w:rPr>
          <w:noProof/>
        </w:rPr>
        <w:t>5</w:t>
      </w:r>
      <w:r>
        <w:fldChar w:fldCharType="end"/>
      </w:r>
      <w:bookmarkEnd w:id="35"/>
      <w:bookmarkEnd w:id="36"/>
      <w:r w:rsidR="00910965">
        <w:t>.</w:t>
      </w:r>
      <w:r w:rsidR="00910965" w:rsidRPr="00910965">
        <w:t xml:space="preserve"> </w:t>
      </w:r>
      <w:r w:rsidR="00910965">
        <w:t xml:space="preserve">Listing of the L4T ESI </w:t>
      </w:r>
      <w:r w:rsidR="00C04C3B">
        <w:t>data layers</w:t>
      </w:r>
      <w:r w:rsidR="00910965">
        <w:t>.</w:t>
      </w:r>
      <w:bookmarkEnd w:id="37"/>
    </w:p>
    <w:bookmarkEnd w:id="38"/>
    <w:bookmarkEnd w:id="39"/>
    <w:bookmarkEnd w:id="40"/>
    <w:p w14:paraId="7E9DA12C" w14:textId="6F896A25" w:rsidR="003A7C39" w:rsidRDefault="003A7C39"/>
    <w:p w14:paraId="1A138694" w14:textId="2FD63204" w:rsidR="00C1155A" w:rsidRDefault="00E829F9" w:rsidP="00C1155A">
      <w:r>
        <w:t xml:space="preserve">The BESS GPP estimate represents the amount of carbon that plants are taking in. The transpiration component of PT-JPL-SM represents the amount of water that plants are releasing. </w:t>
      </w:r>
      <w:r w:rsidR="00CA5F7F">
        <w:t xml:space="preserve">The BESS GPP is divided by the PT-JPL-SM transpiration to estimate water use efficiency (WUE), the ratio of grams of carbon that plants take </w:t>
      </w:r>
      <w:proofErr w:type="gramStart"/>
      <w:r w:rsidR="00CA5F7F">
        <w:t>in to</w:t>
      </w:r>
      <w:proofErr w:type="gramEnd"/>
      <w:r w:rsidR="00CA5F7F">
        <w:t xml:space="preserve"> kilograms of water that plants release. </w:t>
      </w:r>
      <w:r w:rsidR="00CA5F7F" w:rsidRPr="00782C59">
        <w:t xml:space="preserve">These WUE and GPP estimates are </w:t>
      </w:r>
      <w:r w:rsidR="003A7C39" w:rsidRPr="00782C59">
        <w:t xml:space="preserve">distributed in the L4T </w:t>
      </w:r>
      <w:r w:rsidR="00807DB2">
        <w:t>WUE</w:t>
      </w:r>
      <w:r w:rsidR="003A7C39" w:rsidRPr="00782C59">
        <w:t xml:space="preserve"> product as listed </w:t>
      </w:r>
      <w:r w:rsidR="009A6214">
        <w:t xml:space="preserve">in </w:t>
      </w:r>
      <w:r w:rsidR="00FE2F8F">
        <w:fldChar w:fldCharType="begin"/>
      </w:r>
      <w:r w:rsidR="00FE2F8F">
        <w:instrText xml:space="preserve"> REF _Ref169008714 \h </w:instrText>
      </w:r>
      <w:r w:rsidR="00FE2F8F">
        <w:fldChar w:fldCharType="separate"/>
      </w:r>
      <w:r w:rsidR="00FE2F8F">
        <w:t xml:space="preserve">Table </w:t>
      </w:r>
      <w:r w:rsidR="00FE2F8F">
        <w:rPr>
          <w:noProof/>
        </w:rPr>
        <w:t>6</w:t>
      </w:r>
      <w:r w:rsidR="00FE2F8F">
        <w:fldChar w:fldCharType="end"/>
      </w:r>
      <w:r w:rsidR="003A7C39" w:rsidRPr="00782C59">
        <w:t>.</w:t>
      </w:r>
    </w:p>
    <w:p w14:paraId="79CA5D58" w14:textId="77777777" w:rsidR="00B73E9B" w:rsidRDefault="00B73E9B" w:rsidP="00B73E9B"/>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9"/>
        <w:gridCol w:w="1927"/>
        <w:gridCol w:w="910"/>
        <w:gridCol w:w="1037"/>
        <w:gridCol w:w="787"/>
        <w:gridCol w:w="787"/>
        <w:gridCol w:w="743"/>
        <w:gridCol w:w="743"/>
        <w:gridCol w:w="843"/>
        <w:gridCol w:w="764"/>
      </w:tblGrid>
      <w:tr w:rsidR="00B73E9B" w14:paraId="65144224" w14:textId="77777777" w:rsidTr="00702031">
        <w:trPr>
          <w:trHeight w:val="320"/>
        </w:trPr>
        <w:tc>
          <w:tcPr>
            <w:tcW w:w="803" w:type="dxa"/>
            <w:shd w:val="clear" w:color="auto" w:fill="auto"/>
            <w:vAlign w:val="center"/>
          </w:tcPr>
          <w:p w14:paraId="3D16BEB7" w14:textId="77777777" w:rsidR="00B73E9B" w:rsidRPr="008F328C" w:rsidRDefault="00B73E9B" w:rsidP="00461B9B">
            <w:pPr>
              <w:rPr>
                <w:b/>
                <w:bCs/>
              </w:rPr>
            </w:pPr>
            <w:r w:rsidRPr="008F328C">
              <w:rPr>
                <w:b/>
                <w:bCs/>
              </w:rPr>
              <w:t>Name</w:t>
            </w:r>
          </w:p>
        </w:tc>
        <w:tc>
          <w:tcPr>
            <w:tcW w:w="1937" w:type="dxa"/>
            <w:vAlign w:val="center"/>
          </w:tcPr>
          <w:p w14:paraId="2C9F523E" w14:textId="77777777" w:rsidR="00B73E9B" w:rsidRPr="008F328C" w:rsidRDefault="00B73E9B" w:rsidP="00461B9B">
            <w:pPr>
              <w:rPr>
                <w:b/>
                <w:bCs/>
              </w:rPr>
            </w:pPr>
            <w:r w:rsidRPr="008F328C">
              <w:rPr>
                <w:rFonts w:asciiTheme="minorHAnsi" w:hAnsiTheme="minorHAnsi" w:cstheme="minorBidi"/>
                <w:b/>
                <w:bCs/>
              </w:rPr>
              <w:t>Description</w:t>
            </w:r>
          </w:p>
        </w:tc>
        <w:tc>
          <w:tcPr>
            <w:tcW w:w="910" w:type="dxa"/>
            <w:shd w:val="clear" w:color="auto" w:fill="auto"/>
            <w:vAlign w:val="center"/>
          </w:tcPr>
          <w:p w14:paraId="7722CD3E" w14:textId="77777777" w:rsidR="00B73E9B" w:rsidRPr="008F328C" w:rsidRDefault="00B73E9B" w:rsidP="00461B9B">
            <w:pPr>
              <w:rPr>
                <w:b/>
                <w:bCs/>
              </w:rPr>
            </w:pPr>
            <w:r w:rsidRPr="008F328C">
              <w:rPr>
                <w:b/>
                <w:bCs/>
              </w:rPr>
              <w:t>Type</w:t>
            </w:r>
          </w:p>
        </w:tc>
        <w:tc>
          <w:tcPr>
            <w:tcW w:w="1042" w:type="dxa"/>
            <w:shd w:val="clear" w:color="auto" w:fill="auto"/>
            <w:vAlign w:val="center"/>
          </w:tcPr>
          <w:p w14:paraId="0D28B09F" w14:textId="77777777" w:rsidR="00B73E9B" w:rsidRPr="008F328C" w:rsidRDefault="00B73E9B" w:rsidP="00461B9B">
            <w:pPr>
              <w:rPr>
                <w:b/>
                <w:bCs/>
              </w:rPr>
            </w:pPr>
            <w:r w:rsidRPr="008F328C">
              <w:rPr>
                <w:b/>
                <w:bCs/>
              </w:rPr>
              <w:t>Units</w:t>
            </w:r>
          </w:p>
        </w:tc>
        <w:tc>
          <w:tcPr>
            <w:tcW w:w="787" w:type="dxa"/>
            <w:vAlign w:val="center"/>
          </w:tcPr>
          <w:p w14:paraId="6D0C8938" w14:textId="77777777" w:rsidR="00B73E9B" w:rsidRPr="008F328C" w:rsidRDefault="00B73E9B" w:rsidP="00461B9B">
            <w:pPr>
              <w:rPr>
                <w:b/>
                <w:bCs/>
                <w:color w:val="000000" w:themeColor="text1"/>
              </w:rPr>
            </w:pPr>
            <w:r w:rsidRPr="008F328C">
              <w:rPr>
                <w:b/>
                <w:bCs/>
                <w:color w:val="000000" w:themeColor="text1"/>
              </w:rPr>
              <w:t>Fill Value</w:t>
            </w:r>
          </w:p>
        </w:tc>
        <w:tc>
          <w:tcPr>
            <w:tcW w:w="787" w:type="dxa"/>
            <w:vAlign w:val="center"/>
          </w:tcPr>
          <w:p w14:paraId="14F911CC" w14:textId="77777777" w:rsidR="00B73E9B" w:rsidRPr="008F328C" w:rsidRDefault="00B73E9B" w:rsidP="00461B9B">
            <w:pPr>
              <w:rPr>
                <w:b/>
                <w:bCs/>
                <w:color w:val="000000" w:themeColor="text1"/>
              </w:rPr>
            </w:pPr>
            <w:r w:rsidRPr="008F328C">
              <w:rPr>
                <w:b/>
                <w:bCs/>
                <w:color w:val="000000" w:themeColor="text1"/>
              </w:rPr>
              <w:t>No Data Value</w:t>
            </w:r>
          </w:p>
        </w:tc>
        <w:tc>
          <w:tcPr>
            <w:tcW w:w="743" w:type="dxa"/>
            <w:vAlign w:val="center"/>
          </w:tcPr>
          <w:p w14:paraId="322C7A87" w14:textId="206DB697" w:rsidR="00B73E9B" w:rsidRPr="008F328C" w:rsidRDefault="00B73E9B" w:rsidP="00461B9B">
            <w:pPr>
              <w:rPr>
                <w:b/>
                <w:bCs/>
                <w:color w:val="000000" w:themeColor="text1"/>
              </w:rPr>
            </w:pPr>
            <w:r w:rsidRPr="008F328C">
              <w:rPr>
                <w:b/>
                <w:bCs/>
                <w:color w:val="000000" w:themeColor="text1"/>
              </w:rPr>
              <w:t xml:space="preserve">Valid </w:t>
            </w:r>
            <w:r w:rsidR="008F328C" w:rsidRPr="008F328C">
              <w:rPr>
                <w:b/>
                <w:bCs/>
                <w:color w:val="000000" w:themeColor="text1"/>
              </w:rPr>
              <w:t>M</w:t>
            </w:r>
            <w:r w:rsidRPr="008F328C">
              <w:rPr>
                <w:b/>
                <w:bCs/>
                <w:color w:val="000000" w:themeColor="text1"/>
              </w:rPr>
              <w:t>in</w:t>
            </w:r>
          </w:p>
        </w:tc>
        <w:tc>
          <w:tcPr>
            <w:tcW w:w="743" w:type="dxa"/>
            <w:vAlign w:val="center"/>
          </w:tcPr>
          <w:p w14:paraId="6F656874" w14:textId="77777777" w:rsidR="00B73E9B" w:rsidRPr="008F328C" w:rsidRDefault="00B73E9B" w:rsidP="00461B9B">
            <w:pPr>
              <w:rPr>
                <w:b/>
                <w:bCs/>
                <w:color w:val="000000" w:themeColor="text1"/>
              </w:rPr>
            </w:pPr>
            <w:r w:rsidRPr="008F328C">
              <w:rPr>
                <w:b/>
                <w:bCs/>
                <w:color w:val="000000" w:themeColor="text1"/>
              </w:rPr>
              <w:t>Valid Max</w:t>
            </w:r>
          </w:p>
        </w:tc>
        <w:tc>
          <w:tcPr>
            <w:tcW w:w="834" w:type="dxa"/>
            <w:vAlign w:val="center"/>
          </w:tcPr>
          <w:p w14:paraId="20651B0F" w14:textId="77777777" w:rsidR="00B73E9B" w:rsidRPr="008F328C" w:rsidRDefault="00B73E9B" w:rsidP="00461B9B">
            <w:pPr>
              <w:rPr>
                <w:b/>
                <w:bCs/>
                <w:color w:val="000000" w:themeColor="text1"/>
              </w:rPr>
            </w:pPr>
            <w:r w:rsidRPr="008F328C">
              <w:rPr>
                <w:b/>
                <w:bCs/>
                <w:color w:val="000000" w:themeColor="text1"/>
              </w:rPr>
              <w:t>Scale Factor</w:t>
            </w:r>
          </w:p>
        </w:tc>
        <w:tc>
          <w:tcPr>
            <w:tcW w:w="764" w:type="dxa"/>
            <w:shd w:val="clear" w:color="auto" w:fill="auto"/>
            <w:vAlign w:val="center"/>
          </w:tcPr>
          <w:p w14:paraId="61CBDE19" w14:textId="77777777" w:rsidR="00B73E9B" w:rsidRPr="008F328C" w:rsidRDefault="00B73E9B" w:rsidP="00461B9B">
            <w:pPr>
              <w:rPr>
                <w:b/>
                <w:bCs/>
                <w:color w:val="000000" w:themeColor="text1"/>
              </w:rPr>
            </w:pPr>
            <w:r w:rsidRPr="008F328C">
              <w:rPr>
                <w:b/>
                <w:bCs/>
                <w:color w:val="000000" w:themeColor="text1"/>
              </w:rPr>
              <w:t>Size</w:t>
            </w:r>
          </w:p>
        </w:tc>
      </w:tr>
      <w:tr w:rsidR="00702031" w14:paraId="70504EA3" w14:textId="77777777" w:rsidTr="00702031">
        <w:trPr>
          <w:trHeight w:val="320"/>
        </w:trPr>
        <w:tc>
          <w:tcPr>
            <w:tcW w:w="803" w:type="dxa"/>
            <w:shd w:val="clear" w:color="auto" w:fill="auto"/>
            <w:vAlign w:val="center"/>
          </w:tcPr>
          <w:p w14:paraId="553A4FD8" w14:textId="2F1A6C67" w:rsidR="00702031" w:rsidRDefault="00702031" w:rsidP="00702031">
            <w:pPr>
              <w:spacing w:line="259" w:lineRule="auto"/>
              <w:rPr>
                <w:color w:val="000000" w:themeColor="text1"/>
              </w:rPr>
            </w:pPr>
            <w:r>
              <w:rPr>
                <w:color w:val="000000" w:themeColor="text1"/>
              </w:rPr>
              <w:t>WUE</w:t>
            </w:r>
          </w:p>
          <w:p w14:paraId="3915F978" w14:textId="77777777" w:rsidR="00702031" w:rsidRDefault="00702031" w:rsidP="00702031"/>
        </w:tc>
        <w:tc>
          <w:tcPr>
            <w:tcW w:w="1937" w:type="dxa"/>
            <w:vAlign w:val="center"/>
          </w:tcPr>
          <w:p w14:paraId="1B104EEE" w14:textId="242812C5" w:rsidR="00702031" w:rsidRDefault="00702031" w:rsidP="00702031">
            <w:pPr>
              <w:rPr>
                <w:rFonts w:asciiTheme="minorHAnsi" w:hAnsiTheme="minorHAnsi" w:cstheme="minorBidi"/>
              </w:rPr>
            </w:pPr>
            <w:r>
              <w:rPr>
                <w:rFonts w:asciiTheme="minorHAnsi" w:hAnsiTheme="minorHAnsi" w:cstheme="minorBidi"/>
              </w:rPr>
              <w:t xml:space="preserve">Water Use Efficiency </w:t>
            </w:r>
          </w:p>
        </w:tc>
        <w:tc>
          <w:tcPr>
            <w:tcW w:w="910" w:type="dxa"/>
            <w:shd w:val="clear" w:color="auto" w:fill="auto"/>
            <w:vAlign w:val="center"/>
          </w:tcPr>
          <w:p w14:paraId="5BB0CE3C" w14:textId="77777777" w:rsidR="00702031" w:rsidRDefault="00702031" w:rsidP="00702031">
            <w:r>
              <w:rPr>
                <w:color w:val="000000"/>
              </w:rPr>
              <w:t>float32</w:t>
            </w:r>
          </w:p>
        </w:tc>
        <w:tc>
          <w:tcPr>
            <w:tcW w:w="1042" w:type="dxa"/>
            <w:shd w:val="clear" w:color="auto" w:fill="auto"/>
            <w:vAlign w:val="bottom"/>
          </w:tcPr>
          <w:p w14:paraId="28E4C278" w14:textId="6C2D10E1" w:rsidR="00702031" w:rsidRDefault="00702031" w:rsidP="00702031">
            <w:r w:rsidRPr="00782C59">
              <w:rPr>
                <w:color w:val="000000"/>
              </w:rPr>
              <w:t>g C kg</w:t>
            </w:r>
            <w:r w:rsidRPr="00782C59">
              <w:rPr>
                <w:color w:val="000000"/>
                <w:vertAlign w:val="superscript"/>
              </w:rPr>
              <w:t>-1</w:t>
            </w:r>
            <w:r w:rsidRPr="00782C59">
              <w:rPr>
                <w:color w:val="000000"/>
              </w:rPr>
              <w:t xml:space="preserve"> H</w:t>
            </w:r>
            <w:r w:rsidRPr="00782C59">
              <w:rPr>
                <w:color w:val="000000"/>
                <w:vertAlign w:val="subscript"/>
              </w:rPr>
              <w:t>2</w:t>
            </w:r>
            <w:r w:rsidRPr="00782C59">
              <w:rPr>
                <w:color w:val="000000"/>
              </w:rPr>
              <w:t>O</w:t>
            </w:r>
          </w:p>
        </w:tc>
        <w:tc>
          <w:tcPr>
            <w:tcW w:w="787" w:type="dxa"/>
            <w:vAlign w:val="center"/>
          </w:tcPr>
          <w:p w14:paraId="6B0533EF" w14:textId="77777777" w:rsidR="00702031" w:rsidRDefault="00702031" w:rsidP="00702031">
            <w:pPr>
              <w:rPr>
                <w:rFonts w:asciiTheme="minorHAnsi" w:hAnsiTheme="minorHAnsi" w:cstheme="minorBidi"/>
              </w:rPr>
            </w:pPr>
            <w:proofErr w:type="spellStart"/>
            <w:r w:rsidRPr="608BF119">
              <w:rPr>
                <w:rFonts w:asciiTheme="minorHAnsi" w:hAnsiTheme="minorHAnsi" w:cstheme="minorBidi"/>
              </w:rPr>
              <w:t>NaN</w:t>
            </w:r>
            <w:proofErr w:type="spellEnd"/>
          </w:p>
        </w:tc>
        <w:tc>
          <w:tcPr>
            <w:tcW w:w="787" w:type="dxa"/>
            <w:vAlign w:val="center"/>
          </w:tcPr>
          <w:p w14:paraId="41A63675" w14:textId="77777777" w:rsidR="00702031" w:rsidRDefault="00702031" w:rsidP="00702031">
            <w:pPr>
              <w:rPr>
                <w:color w:val="000000" w:themeColor="text1"/>
              </w:rPr>
            </w:pPr>
            <w:proofErr w:type="spellStart"/>
            <w:r w:rsidRPr="608BF119">
              <w:rPr>
                <w:color w:val="000000" w:themeColor="text1"/>
              </w:rPr>
              <w:t>NaN</w:t>
            </w:r>
            <w:proofErr w:type="spellEnd"/>
          </w:p>
        </w:tc>
        <w:tc>
          <w:tcPr>
            <w:tcW w:w="743" w:type="dxa"/>
            <w:vAlign w:val="center"/>
          </w:tcPr>
          <w:p w14:paraId="2084103B" w14:textId="77777777" w:rsidR="00702031" w:rsidRDefault="00702031" w:rsidP="00702031">
            <w:pPr>
              <w:rPr>
                <w:color w:val="000000" w:themeColor="text1"/>
              </w:rPr>
            </w:pPr>
            <w:r w:rsidRPr="2E648F02">
              <w:rPr>
                <w:color w:val="000000" w:themeColor="text1"/>
              </w:rPr>
              <w:t>N/A</w:t>
            </w:r>
          </w:p>
        </w:tc>
        <w:tc>
          <w:tcPr>
            <w:tcW w:w="743" w:type="dxa"/>
            <w:vAlign w:val="center"/>
          </w:tcPr>
          <w:p w14:paraId="056F663A" w14:textId="77777777" w:rsidR="00702031" w:rsidRDefault="00702031" w:rsidP="00702031">
            <w:pPr>
              <w:rPr>
                <w:color w:val="000000" w:themeColor="text1"/>
              </w:rPr>
            </w:pPr>
            <w:r w:rsidRPr="2E648F02">
              <w:rPr>
                <w:color w:val="000000" w:themeColor="text1"/>
              </w:rPr>
              <w:t>N/A</w:t>
            </w:r>
          </w:p>
        </w:tc>
        <w:tc>
          <w:tcPr>
            <w:tcW w:w="834" w:type="dxa"/>
            <w:vAlign w:val="center"/>
          </w:tcPr>
          <w:p w14:paraId="1DB17ACA" w14:textId="77777777" w:rsidR="00702031" w:rsidRDefault="00702031" w:rsidP="00702031">
            <w:pPr>
              <w:rPr>
                <w:color w:val="000000" w:themeColor="text1"/>
              </w:rPr>
            </w:pPr>
            <w:r w:rsidRPr="2E648F02">
              <w:rPr>
                <w:color w:val="000000" w:themeColor="text1"/>
              </w:rPr>
              <w:t>N/A</w:t>
            </w:r>
          </w:p>
        </w:tc>
        <w:tc>
          <w:tcPr>
            <w:tcW w:w="764" w:type="dxa"/>
            <w:shd w:val="clear" w:color="auto" w:fill="auto"/>
            <w:vAlign w:val="center"/>
          </w:tcPr>
          <w:p w14:paraId="3CC0684E" w14:textId="77777777" w:rsidR="00702031" w:rsidRDefault="00702031" w:rsidP="00702031">
            <w:pPr>
              <w:rPr>
                <w:color w:val="000000" w:themeColor="text1"/>
              </w:rPr>
            </w:pPr>
            <w:r w:rsidRPr="2E648F02">
              <w:rPr>
                <w:color w:val="000000" w:themeColor="text1"/>
              </w:rPr>
              <w:t>12.96 mb</w:t>
            </w:r>
          </w:p>
          <w:p w14:paraId="3C6E58C5" w14:textId="77777777" w:rsidR="00702031" w:rsidRDefault="00702031" w:rsidP="00702031">
            <w:pPr>
              <w:rPr>
                <w:color w:val="000000" w:themeColor="text1"/>
              </w:rPr>
            </w:pPr>
          </w:p>
        </w:tc>
      </w:tr>
      <w:tr w:rsidR="00702031" w14:paraId="15060FBD" w14:textId="77777777" w:rsidTr="00461B9B">
        <w:trPr>
          <w:trHeight w:val="320"/>
        </w:trPr>
        <w:tc>
          <w:tcPr>
            <w:tcW w:w="803" w:type="dxa"/>
            <w:shd w:val="clear" w:color="auto" w:fill="auto"/>
            <w:vAlign w:val="center"/>
          </w:tcPr>
          <w:p w14:paraId="53E5B195" w14:textId="562A22AA" w:rsidR="00702031" w:rsidRDefault="00702031" w:rsidP="00702031">
            <w:pPr>
              <w:spacing w:line="259" w:lineRule="auto"/>
              <w:rPr>
                <w:color w:val="000000" w:themeColor="text1"/>
              </w:rPr>
            </w:pPr>
            <w:r>
              <w:rPr>
                <w:color w:val="000000" w:themeColor="text1"/>
              </w:rPr>
              <w:t>GPP</w:t>
            </w:r>
          </w:p>
        </w:tc>
        <w:tc>
          <w:tcPr>
            <w:tcW w:w="1937" w:type="dxa"/>
            <w:vAlign w:val="center"/>
          </w:tcPr>
          <w:p w14:paraId="2DDA9066" w14:textId="6B133253" w:rsidR="00702031" w:rsidRDefault="00702031" w:rsidP="00702031">
            <w:pPr>
              <w:rPr>
                <w:rFonts w:asciiTheme="minorHAnsi" w:hAnsiTheme="minorHAnsi" w:cstheme="minorBidi"/>
              </w:rPr>
            </w:pPr>
            <w:r>
              <w:rPr>
                <w:rFonts w:asciiTheme="minorHAnsi" w:hAnsiTheme="minorHAnsi" w:cstheme="minorBidi"/>
              </w:rPr>
              <w:t xml:space="preserve">Gross Primary Production </w:t>
            </w:r>
          </w:p>
        </w:tc>
        <w:tc>
          <w:tcPr>
            <w:tcW w:w="910" w:type="dxa"/>
            <w:shd w:val="clear" w:color="auto" w:fill="auto"/>
            <w:vAlign w:val="center"/>
          </w:tcPr>
          <w:p w14:paraId="34E268C8" w14:textId="77777777" w:rsidR="00702031" w:rsidRDefault="00702031" w:rsidP="00702031">
            <w:r>
              <w:t>float32</w:t>
            </w:r>
          </w:p>
        </w:tc>
        <w:tc>
          <w:tcPr>
            <w:tcW w:w="1042" w:type="dxa"/>
            <w:shd w:val="clear" w:color="auto" w:fill="auto"/>
            <w:vAlign w:val="bottom"/>
          </w:tcPr>
          <w:p w14:paraId="6CDA7E52" w14:textId="71A58C17" w:rsidR="00702031" w:rsidRDefault="00702031" w:rsidP="00702031">
            <w:pPr>
              <w:spacing w:line="259" w:lineRule="auto"/>
            </w:pPr>
            <m:oMath>
              <m:r>
                <w:rPr>
                  <w:rFonts w:ascii="Cambria Math" w:hAnsi="Cambria Math"/>
                  <w:color w:val="000000"/>
                </w:rPr>
                <m:t>μ</m:t>
              </m:r>
            </m:oMath>
            <w:r w:rsidRPr="00782C59">
              <w:rPr>
                <w:color w:val="000000"/>
              </w:rPr>
              <w:t>mol m</w:t>
            </w:r>
            <w:r w:rsidRPr="00782C59">
              <w:rPr>
                <w:color w:val="000000"/>
                <w:vertAlign w:val="superscript"/>
              </w:rPr>
              <w:t>-2</w:t>
            </w:r>
            <w:r w:rsidRPr="00782C59">
              <w:rPr>
                <w:color w:val="000000"/>
              </w:rPr>
              <w:t xml:space="preserve"> s</w:t>
            </w:r>
            <w:r w:rsidRPr="00782C59">
              <w:rPr>
                <w:color w:val="000000"/>
                <w:vertAlign w:val="superscript"/>
              </w:rPr>
              <w:t>-1</w:t>
            </w:r>
          </w:p>
        </w:tc>
        <w:tc>
          <w:tcPr>
            <w:tcW w:w="787" w:type="dxa"/>
            <w:vAlign w:val="center"/>
          </w:tcPr>
          <w:p w14:paraId="152CFC70" w14:textId="77777777" w:rsidR="00702031" w:rsidRDefault="00702031" w:rsidP="00702031">
            <w:pPr>
              <w:rPr>
                <w:color w:val="000000" w:themeColor="text1"/>
              </w:rPr>
            </w:pPr>
            <w:proofErr w:type="spellStart"/>
            <w:r w:rsidRPr="4A17A4BC">
              <w:rPr>
                <w:rFonts w:asciiTheme="minorHAnsi" w:hAnsiTheme="minorHAnsi" w:cstheme="minorBidi"/>
              </w:rPr>
              <w:t>NaN</w:t>
            </w:r>
            <w:proofErr w:type="spellEnd"/>
          </w:p>
        </w:tc>
        <w:tc>
          <w:tcPr>
            <w:tcW w:w="787" w:type="dxa"/>
            <w:vAlign w:val="center"/>
          </w:tcPr>
          <w:p w14:paraId="79DD16B2" w14:textId="77777777" w:rsidR="00702031" w:rsidRDefault="00702031" w:rsidP="00702031">
            <w:pPr>
              <w:spacing w:line="259" w:lineRule="auto"/>
            </w:pPr>
            <w:proofErr w:type="spellStart"/>
            <w:r w:rsidRPr="608BF119">
              <w:rPr>
                <w:color w:val="000000" w:themeColor="text1"/>
              </w:rPr>
              <w:t>NaN</w:t>
            </w:r>
            <w:proofErr w:type="spellEnd"/>
          </w:p>
        </w:tc>
        <w:tc>
          <w:tcPr>
            <w:tcW w:w="743" w:type="dxa"/>
            <w:vAlign w:val="center"/>
          </w:tcPr>
          <w:p w14:paraId="31BCABD7" w14:textId="77777777" w:rsidR="00702031" w:rsidRDefault="00702031" w:rsidP="00702031">
            <w:pPr>
              <w:rPr>
                <w:color w:val="000000" w:themeColor="text1"/>
              </w:rPr>
            </w:pPr>
            <w:r w:rsidRPr="4A17A4BC">
              <w:rPr>
                <w:color w:val="000000" w:themeColor="text1"/>
              </w:rPr>
              <w:t>N/A</w:t>
            </w:r>
          </w:p>
        </w:tc>
        <w:tc>
          <w:tcPr>
            <w:tcW w:w="743" w:type="dxa"/>
            <w:vAlign w:val="center"/>
          </w:tcPr>
          <w:p w14:paraId="2E1936A4" w14:textId="77777777" w:rsidR="00702031" w:rsidRDefault="00702031" w:rsidP="00702031">
            <w:pPr>
              <w:rPr>
                <w:color w:val="000000" w:themeColor="text1"/>
              </w:rPr>
            </w:pPr>
            <w:r w:rsidRPr="4A17A4BC">
              <w:rPr>
                <w:color w:val="000000" w:themeColor="text1"/>
              </w:rPr>
              <w:t>N/A</w:t>
            </w:r>
          </w:p>
        </w:tc>
        <w:tc>
          <w:tcPr>
            <w:tcW w:w="834" w:type="dxa"/>
            <w:vAlign w:val="center"/>
          </w:tcPr>
          <w:p w14:paraId="1851FBC3" w14:textId="77777777" w:rsidR="00702031" w:rsidRDefault="00702031" w:rsidP="00702031">
            <w:pPr>
              <w:rPr>
                <w:color w:val="000000" w:themeColor="text1"/>
              </w:rPr>
            </w:pPr>
            <w:r w:rsidRPr="4A17A4BC">
              <w:rPr>
                <w:color w:val="000000" w:themeColor="text1"/>
              </w:rPr>
              <w:t>N/A</w:t>
            </w:r>
          </w:p>
        </w:tc>
        <w:tc>
          <w:tcPr>
            <w:tcW w:w="764" w:type="dxa"/>
            <w:shd w:val="clear" w:color="auto" w:fill="auto"/>
            <w:vAlign w:val="center"/>
          </w:tcPr>
          <w:p w14:paraId="1C341493" w14:textId="77777777" w:rsidR="00702031" w:rsidRDefault="00702031" w:rsidP="00702031">
            <w:pPr>
              <w:rPr>
                <w:color w:val="000000" w:themeColor="text1"/>
              </w:rPr>
            </w:pPr>
            <w:r w:rsidRPr="4A17A4BC">
              <w:rPr>
                <w:color w:val="000000" w:themeColor="text1"/>
              </w:rPr>
              <w:t>12.96 mb</w:t>
            </w:r>
          </w:p>
        </w:tc>
      </w:tr>
      <w:tr w:rsidR="00B73E9B" w14:paraId="60EA4829" w14:textId="77777777" w:rsidTr="00702031">
        <w:trPr>
          <w:trHeight w:val="320"/>
        </w:trPr>
        <w:tc>
          <w:tcPr>
            <w:tcW w:w="803" w:type="dxa"/>
            <w:shd w:val="clear" w:color="auto" w:fill="auto"/>
            <w:vAlign w:val="center"/>
          </w:tcPr>
          <w:p w14:paraId="24969250" w14:textId="77777777" w:rsidR="00B73E9B" w:rsidRDefault="00B73E9B" w:rsidP="00461B9B">
            <w:r>
              <w:t>cloud</w:t>
            </w:r>
          </w:p>
        </w:tc>
        <w:tc>
          <w:tcPr>
            <w:tcW w:w="1937" w:type="dxa"/>
            <w:vAlign w:val="center"/>
          </w:tcPr>
          <w:p w14:paraId="3F77D9EF" w14:textId="77777777" w:rsidR="00B73E9B" w:rsidRDefault="00B73E9B" w:rsidP="00461B9B">
            <w:r w:rsidRPr="4A17A4BC">
              <w:rPr>
                <w:rFonts w:asciiTheme="minorHAnsi" w:hAnsiTheme="minorHAnsi" w:cstheme="minorBidi"/>
              </w:rPr>
              <w:t>Cloud mask</w:t>
            </w:r>
          </w:p>
        </w:tc>
        <w:tc>
          <w:tcPr>
            <w:tcW w:w="910" w:type="dxa"/>
            <w:shd w:val="clear" w:color="auto" w:fill="auto"/>
            <w:vAlign w:val="center"/>
          </w:tcPr>
          <w:p w14:paraId="73F07B9D" w14:textId="77777777" w:rsidR="00B73E9B" w:rsidRDefault="00B73E9B" w:rsidP="00461B9B">
            <w:r>
              <w:t>uint8</w:t>
            </w:r>
          </w:p>
        </w:tc>
        <w:tc>
          <w:tcPr>
            <w:tcW w:w="1042" w:type="dxa"/>
            <w:shd w:val="clear" w:color="auto" w:fill="auto"/>
            <w:vAlign w:val="center"/>
          </w:tcPr>
          <w:p w14:paraId="6BC33569" w14:textId="1577D07D" w:rsidR="00B73E9B" w:rsidRDefault="00305F96" w:rsidP="00461B9B">
            <w:r>
              <w:t>m</w:t>
            </w:r>
            <w:r w:rsidR="00B73E9B">
              <w:t>ask</w:t>
            </w:r>
          </w:p>
        </w:tc>
        <w:tc>
          <w:tcPr>
            <w:tcW w:w="787" w:type="dxa"/>
            <w:vAlign w:val="center"/>
          </w:tcPr>
          <w:p w14:paraId="3AE4F541" w14:textId="77777777" w:rsidR="00B73E9B" w:rsidRDefault="00B73E9B" w:rsidP="00461B9B">
            <w:pPr>
              <w:rPr>
                <w:color w:val="000000" w:themeColor="text1"/>
              </w:rPr>
            </w:pPr>
            <w:r w:rsidRPr="4A17A4BC">
              <w:rPr>
                <w:rFonts w:asciiTheme="minorHAnsi" w:hAnsiTheme="minorHAnsi" w:cstheme="minorBidi"/>
              </w:rPr>
              <w:t>255</w:t>
            </w:r>
          </w:p>
        </w:tc>
        <w:tc>
          <w:tcPr>
            <w:tcW w:w="787" w:type="dxa"/>
            <w:vAlign w:val="center"/>
          </w:tcPr>
          <w:p w14:paraId="7CA19F0B" w14:textId="77777777" w:rsidR="00B73E9B" w:rsidRDefault="00B73E9B" w:rsidP="00461B9B">
            <w:pPr>
              <w:rPr>
                <w:color w:val="000000" w:themeColor="text1"/>
              </w:rPr>
            </w:pPr>
            <w:r w:rsidRPr="4A17A4BC">
              <w:rPr>
                <w:color w:val="000000" w:themeColor="text1"/>
              </w:rPr>
              <w:t>N/A</w:t>
            </w:r>
          </w:p>
        </w:tc>
        <w:tc>
          <w:tcPr>
            <w:tcW w:w="743" w:type="dxa"/>
            <w:vAlign w:val="center"/>
          </w:tcPr>
          <w:p w14:paraId="5F5F606E" w14:textId="77777777" w:rsidR="00B73E9B" w:rsidRDefault="00B73E9B" w:rsidP="00461B9B">
            <w:pPr>
              <w:rPr>
                <w:color w:val="000000" w:themeColor="text1"/>
              </w:rPr>
            </w:pPr>
            <w:r w:rsidRPr="4A17A4BC">
              <w:rPr>
                <w:color w:val="000000" w:themeColor="text1"/>
              </w:rPr>
              <w:t>0</w:t>
            </w:r>
          </w:p>
        </w:tc>
        <w:tc>
          <w:tcPr>
            <w:tcW w:w="743" w:type="dxa"/>
            <w:vAlign w:val="center"/>
          </w:tcPr>
          <w:p w14:paraId="69034A54" w14:textId="77777777" w:rsidR="00B73E9B" w:rsidRDefault="00B73E9B" w:rsidP="00461B9B">
            <w:pPr>
              <w:rPr>
                <w:color w:val="000000" w:themeColor="text1"/>
              </w:rPr>
            </w:pPr>
            <w:r w:rsidRPr="4A17A4BC">
              <w:rPr>
                <w:color w:val="000000" w:themeColor="text1"/>
              </w:rPr>
              <w:t>1</w:t>
            </w:r>
          </w:p>
        </w:tc>
        <w:tc>
          <w:tcPr>
            <w:tcW w:w="834" w:type="dxa"/>
            <w:vAlign w:val="center"/>
          </w:tcPr>
          <w:p w14:paraId="3E4767B6" w14:textId="77777777" w:rsidR="00B73E9B" w:rsidRDefault="00B73E9B" w:rsidP="00461B9B">
            <w:pPr>
              <w:rPr>
                <w:color w:val="000000" w:themeColor="text1"/>
              </w:rPr>
            </w:pPr>
            <w:r w:rsidRPr="4A17A4BC">
              <w:rPr>
                <w:color w:val="000000" w:themeColor="text1"/>
              </w:rPr>
              <w:t>N/A</w:t>
            </w:r>
          </w:p>
        </w:tc>
        <w:tc>
          <w:tcPr>
            <w:tcW w:w="764" w:type="dxa"/>
            <w:vMerge w:val="restart"/>
            <w:shd w:val="clear" w:color="auto" w:fill="auto"/>
            <w:vAlign w:val="center"/>
          </w:tcPr>
          <w:p w14:paraId="546279DF" w14:textId="77777777" w:rsidR="00B73E9B" w:rsidRDefault="00B73E9B" w:rsidP="00461B9B">
            <w:pPr>
              <w:rPr>
                <w:color w:val="000000" w:themeColor="text1"/>
              </w:rPr>
            </w:pPr>
            <w:r w:rsidRPr="4A17A4BC">
              <w:rPr>
                <w:color w:val="000000" w:themeColor="text1"/>
              </w:rPr>
              <w:t>3.24 mb</w:t>
            </w:r>
          </w:p>
        </w:tc>
      </w:tr>
      <w:tr w:rsidR="00B73E9B" w14:paraId="1EE62976" w14:textId="77777777" w:rsidTr="00AA656F">
        <w:trPr>
          <w:trHeight w:val="320"/>
        </w:trPr>
        <w:tc>
          <w:tcPr>
            <w:tcW w:w="803" w:type="dxa"/>
            <w:shd w:val="clear" w:color="auto" w:fill="auto"/>
            <w:vAlign w:val="center"/>
          </w:tcPr>
          <w:p w14:paraId="16DF392B" w14:textId="77777777" w:rsidR="00B73E9B" w:rsidRDefault="00B73E9B" w:rsidP="00461B9B">
            <w:r>
              <w:t>water</w:t>
            </w:r>
          </w:p>
        </w:tc>
        <w:tc>
          <w:tcPr>
            <w:tcW w:w="1937" w:type="dxa"/>
            <w:vAlign w:val="center"/>
          </w:tcPr>
          <w:p w14:paraId="0CA0EC28" w14:textId="77777777" w:rsidR="00B73E9B" w:rsidRDefault="00B73E9B" w:rsidP="00461B9B">
            <w:r w:rsidRPr="4A17A4BC">
              <w:rPr>
                <w:rFonts w:asciiTheme="minorHAnsi" w:hAnsiTheme="minorHAnsi" w:cstheme="minorBidi"/>
              </w:rPr>
              <w:t>Water mask</w:t>
            </w:r>
          </w:p>
        </w:tc>
        <w:tc>
          <w:tcPr>
            <w:tcW w:w="910" w:type="dxa"/>
            <w:shd w:val="clear" w:color="auto" w:fill="auto"/>
            <w:vAlign w:val="center"/>
          </w:tcPr>
          <w:p w14:paraId="14908397" w14:textId="77777777" w:rsidR="00B73E9B" w:rsidRDefault="00B73E9B" w:rsidP="00461B9B">
            <w:r>
              <w:t>uint8</w:t>
            </w:r>
          </w:p>
        </w:tc>
        <w:tc>
          <w:tcPr>
            <w:tcW w:w="1042" w:type="dxa"/>
            <w:shd w:val="clear" w:color="auto" w:fill="auto"/>
          </w:tcPr>
          <w:p w14:paraId="0714EF28" w14:textId="602AE18F" w:rsidR="00B73E9B" w:rsidRDefault="00305F96" w:rsidP="00461B9B">
            <w:r>
              <w:t>m</w:t>
            </w:r>
            <w:r w:rsidR="00AA656F">
              <w:t>ask</w:t>
            </w:r>
          </w:p>
        </w:tc>
        <w:tc>
          <w:tcPr>
            <w:tcW w:w="787" w:type="dxa"/>
            <w:vAlign w:val="center"/>
          </w:tcPr>
          <w:p w14:paraId="492786F4" w14:textId="77777777" w:rsidR="00B73E9B" w:rsidRDefault="00B73E9B" w:rsidP="00461B9B">
            <w:r w:rsidRPr="4A17A4BC">
              <w:rPr>
                <w:rFonts w:asciiTheme="minorHAnsi" w:hAnsiTheme="minorHAnsi" w:cstheme="minorBidi"/>
              </w:rPr>
              <w:t>255</w:t>
            </w:r>
          </w:p>
        </w:tc>
        <w:tc>
          <w:tcPr>
            <w:tcW w:w="787" w:type="dxa"/>
            <w:vAlign w:val="center"/>
          </w:tcPr>
          <w:p w14:paraId="0C712C0A" w14:textId="77777777" w:rsidR="00B73E9B" w:rsidRDefault="00B73E9B" w:rsidP="00461B9B">
            <w:r w:rsidRPr="4A17A4BC">
              <w:rPr>
                <w:color w:val="000000" w:themeColor="text1"/>
              </w:rPr>
              <w:t>N/A</w:t>
            </w:r>
          </w:p>
        </w:tc>
        <w:tc>
          <w:tcPr>
            <w:tcW w:w="743" w:type="dxa"/>
            <w:vAlign w:val="center"/>
          </w:tcPr>
          <w:p w14:paraId="6CB33699" w14:textId="77777777" w:rsidR="00B73E9B" w:rsidRDefault="00B73E9B" w:rsidP="00461B9B">
            <w:r>
              <w:t>0</w:t>
            </w:r>
          </w:p>
        </w:tc>
        <w:tc>
          <w:tcPr>
            <w:tcW w:w="743" w:type="dxa"/>
            <w:vAlign w:val="center"/>
          </w:tcPr>
          <w:p w14:paraId="324289EA" w14:textId="77777777" w:rsidR="00B73E9B" w:rsidRDefault="00B73E9B" w:rsidP="00461B9B">
            <w:r>
              <w:t>1</w:t>
            </w:r>
          </w:p>
        </w:tc>
        <w:tc>
          <w:tcPr>
            <w:tcW w:w="834" w:type="dxa"/>
            <w:vAlign w:val="center"/>
          </w:tcPr>
          <w:p w14:paraId="3DB192ED" w14:textId="77777777" w:rsidR="00B73E9B" w:rsidRDefault="00B73E9B" w:rsidP="00461B9B">
            <w:r w:rsidRPr="4A17A4BC">
              <w:rPr>
                <w:color w:val="000000" w:themeColor="text1"/>
              </w:rPr>
              <w:t>N/A</w:t>
            </w:r>
          </w:p>
        </w:tc>
        <w:tc>
          <w:tcPr>
            <w:tcW w:w="764" w:type="dxa"/>
            <w:vMerge/>
          </w:tcPr>
          <w:p w14:paraId="605E5B6C" w14:textId="77777777" w:rsidR="00B73E9B" w:rsidRDefault="00B73E9B" w:rsidP="00461B9B"/>
        </w:tc>
      </w:tr>
    </w:tbl>
    <w:p w14:paraId="7ED14491" w14:textId="0D62E4EC" w:rsidR="00B73E9B" w:rsidRDefault="00B73E9B" w:rsidP="00B04823">
      <w:pPr>
        <w:pStyle w:val="TableCaptionDS"/>
      </w:pPr>
      <w:bookmarkStart w:id="41" w:name="_Ref169008714"/>
      <w:bookmarkStart w:id="42" w:name="_Toc169011116"/>
      <w:r>
        <w:t xml:space="preserve">Table </w:t>
      </w:r>
      <w:r>
        <w:fldChar w:fldCharType="begin"/>
      </w:r>
      <w:r>
        <w:instrText xml:space="preserve"> SEQ Table \* ARABIC </w:instrText>
      </w:r>
      <w:r>
        <w:fldChar w:fldCharType="separate"/>
      </w:r>
      <w:r w:rsidR="00D67FDE">
        <w:rPr>
          <w:noProof/>
        </w:rPr>
        <w:t>6</w:t>
      </w:r>
      <w:r>
        <w:fldChar w:fldCharType="end"/>
      </w:r>
      <w:bookmarkEnd w:id="41"/>
      <w:r>
        <w:t xml:space="preserve">. Listing of the L3T </w:t>
      </w:r>
      <w:r w:rsidR="00FE2F8F">
        <w:t>WUE</w:t>
      </w:r>
      <w:r>
        <w:t xml:space="preserve"> </w:t>
      </w:r>
      <w:r w:rsidR="00DD62AA">
        <w:t>data layers</w:t>
      </w:r>
      <w:r>
        <w:t>.</w:t>
      </w:r>
      <w:bookmarkEnd w:id="42"/>
    </w:p>
    <w:p w14:paraId="3F3A6AA1" w14:textId="77777777" w:rsidR="00B73E9B" w:rsidRPr="00B73E9B" w:rsidRDefault="00B73E9B" w:rsidP="00B73E9B"/>
    <w:p w14:paraId="4A1F557B" w14:textId="7BC6BC09" w:rsidR="006D430E" w:rsidRPr="00782C59" w:rsidRDefault="00D64281" w:rsidP="00D80E4F">
      <w:pPr>
        <w:pStyle w:val="Heading1"/>
      </w:pPr>
      <w:bookmarkStart w:id="43" w:name="_Toc169008225"/>
      <w:r>
        <w:t>L3T ET</w:t>
      </w:r>
      <w:r w:rsidR="00723E7D">
        <w:t>LL</w:t>
      </w:r>
      <w:r>
        <w:t xml:space="preserve"> </w:t>
      </w:r>
      <w:r w:rsidR="006D430E" w:rsidRPr="00782C59">
        <w:t xml:space="preserve">Low Latency </w:t>
      </w:r>
      <w:r w:rsidR="00C10E31">
        <w:t xml:space="preserve">Evapotranspiration </w:t>
      </w:r>
      <w:r w:rsidR="006D430E" w:rsidRPr="00782C59">
        <w:t>Product</w:t>
      </w:r>
      <w:bookmarkEnd w:id="43"/>
    </w:p>
    <w:p w14:paraId="42AD6954" w14:textId="4B508F16" w:rsidR="006D430E" w:rsidRPr="00782C59" w:rsidRDefault="006D430E" w:rsidP="00782C59">
      <w:pPr>
        <w:pStyle w:val="BodyTextnoindent"/>
        <w:spacing w:line="240" w:lineRule="auto"/>
      </w:pPr>
      <w:r w:rsidRPr="00782C59">
        <w:t xml:space="preserve">In addition to the standard product, there will also be a low latency (&lt; 24 hour) ET product, produced with low latency L2 LSTE, and ancillary inputs (NDVI) from STARS from 3 days prior. </w:t>
      </w:r>
      <w:r w:rsidR="003026AF" w:rsidRPr="00782C59">
        <w:t>The low latency ET product involves a daily ET estimate in millimeters per day</w:t>
      </w:r>
      <w:r w:rsidR="00DD506A">
        <w:t>, as listed in</w:t>
      </w:r>
      <w:r w:rsidR="00850AD0">
        <w:t xml:space="preserve"> </w:t>
      </w:r>
      <w:r w:rsidR="00DD506A">
        <w:fldChar w:fldCharType="begin"/>
      </w:r>
      <w:r w:rsidR="00DD506A">
        <w:instrText xml:space="preserve"> REF _Ref169008874 \h </w:instrText>
      </w:r>
      <w:r w:rsidR="00DD506A">
        <w:fldChar w:fldCharType="separate"/>
      </w:r>
      <w:r w:rsidR="00DD506A">
        <w:t xml:space="preserve">Table </w:t>
      </w:r>
      <w:r w:rsidR="00DD506A">
        <w:rPr>
          <w:noProof/>
        </w:rPr>
        <w:t>7</w:t>
      </w:r>
      <w:r w:rsidR="00DD506A">
        <w:fldChar w:fldCharType="end"/>
      </w:r>
      <w:r w:rsidR="00DD506A">
        <w:t>.</w:t>
      </w:r>
      <w:r w:rsidR="003026AF" w:rsidRPr="00782C59">
        <w:t xml:space="preserve"> </w:t>
      </w:r>
    </w:p>
    <w:p w14:paraId="0FA1082D" w14:textId="77777777" w:rsidR="006D430E" w:rsidRPr="00782C59" w:rsidRDefault="006D430E" w:rsidP="006D430E">
      <w:pPr>
        <w:pStyle w:val="Body"/>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2"/>
        <w:gridCol w:w="1879"/>
        <w:gridCol w:w="836"/>
        <w:gridCol w:w="1375"/>
        <w:gridCol w:w="724"/>
        <w:gridCol w:w="724"/>
        <w:gridCol w:w="670"/>
        <w:gridCol w:w="670"/>
        <w:gridCol w:w="674"/>
        <w:gridCol w:w="706"/>
      </w:tblGrid>
      <w:tr w:rsidR="00AA656F" w:rsidRPr="00782C59" w14:paraId="206D77BA" w14:textId="77777777" w:rsidTr="00E8556E">
        <w:trPr>
          <w:trHeight w:val="320"/>
        </w:trPr>
        <w:tc>
          <w:tcPr>
            <w:tcW w:w="1195" w:type="dxa"/>
            <w:shd w:val="clear" w:color="auto" w:fill="auto"/>
            <w:noWrap/>
            <w:vAlign w:val="center"/>
            <w:hideMark/>
          </w:tcPr>
          <w:p w14:paraId="08994972" w14:textId="77777777" w:rsidR="00AA656F" w:rsidRPr="008F328C" w:rsidRDefault="00AA656F" w:rsidP="00E8556E">
            <w:pPr>
              <w:jc w:val="center"/>
              <w:rPr>
                <w:b/>
                <w:bCs/>
                <w:color w:val="000000"/>
              </w:rPr>
            </w:pPr>
            <w:r w:rsidRPr="008F328C">
              <w:rPr>
                <w:b/>
                <w:bCs/>
                <w:color w:val="000000"/>
              </w:rPr>
              <w:lastRenderedPageBreak/>
              <w:t>Name</w:t>
            </w:r>
          </w:p>
        </w:tc>
        <w:tc>
          <w:tcPr>
            <w:tcW w:w="1978" w:type="dxa"/>
            <w:vAlign w:val="center"/>
          </w:tcPr>
          <w:p w14:paraId="5CA0928C" w14:textId="4D28158C" w:rsidR="00AA656F" w:rsidRPr="008F328C" w:rsidRDefault="00AA656F" w:rsidP="00E8556E">
            <w:pPr>
              <w:jc w:val="center"/>
              <w:rPr>
                <w:b/>
                <w:bCs/>
                <w:color w:val="000000"/>
              </w:rPr>
            </w:pPr>
            <w:r w:rsidRPr="008F328C">
              <w:rPr>
                <w:b/>
                <w:bCs/>
                <w:color w:val="000000"/>
              </w:rPr>
              <w:t>Description</w:t>
            </w:r>
          </w:p>
        </w:tc>
        <w:tc>
          <w:tcPr>
            <w:tcW w:w="873" w:type="dxa"/>
            <w:shd w:val="clear" w:color="auto" w:fill="auto"/>
            <w:noWrap/>
            <w:vAlign w:val="center"/>
            <w:hideMark/>
          </w:tcPr>
          <w:p w14:paraId="7BA34A71" w14:textId="77777777" w:rsidR="00AA656F" w:rsidRPr="008F328C" w:rsidRDefault="00AA656F" w:rsidP="00E8556E">
            <w:pPr>
              <w:jc w:val="center"/>
              <w:rPr>
                <w:b/>
                <w:bCs/>
                <w:color w:val="000000"/>
              </w:rPr>
            </w:pPr>
            <w:r w:rsidRPr="008F328C">
              <w:rPr>
                <w:b/>
                <w:bCs/>
                <w:color w:val="000000"/>
              </w:rPr>
              <w:t>Type</w:t>
            </w:r>
          </w:p>
        </w:tc>
        <w:tc>
          <w:tcPr>
            <w:tcW w:w="1513" w:type="dxa"/>
            <w:shd w:val="clear" w:color="auto" w:fill="auto"/>
            <w:noWrap/>
            <w:vAlign w:val="center"/>
            <w:hideMark/>
          </w:tcPr>
          <w:p w14:paraId="426BBB73" w14:textId="77777777" w:rsidR="00AA656F" w:rsidRPr="008F328C" w:rsidRDefault="00AA656F" w:rsidP="00E8556E">
            <w:pPr>
              <w:jc w:val="center"/>
              <w:rPr>
                <w:b/>
                <w:bCs/>
                <w:color w:val="000000"/>
              </w:rPr>
            </w:pPr>
            <w:r w:rsidRPr="008F328C">
              <w:rPr>
                <w:b/>
                <w:bCs/>
                <w:color w:val="000000"/>
              </w:rPr>
              <w:t>Units</w:t>
            </w:r>
          </w:p>
        </w:tc>
        <w:tc>
          <w:tcPr>
            <w:tcW w:w="739" w:type="dxa"/>
            <w:vAlign w:val="center"/>
          </w:tcPr>
          <w:p w14:paraId="6AB29001" w14:textId="53CB0DFD" w:rsidR="00AA656F" w:rsidRPr="008F328C" w:rsidRDefault="00AA656F" w:rsidP="00E8556E">
            <w:pPr>
              <w:jc w:val="center"/>
              <w:rPr>
                <w:b/>
                <w:bCs/>
                <w:color w:val="000000" w:themeColor="text1"/>
              </w:rPr>
            </w:pPr>
            <w:r w:rsidRPr="008F328C">
              <w:rPr>
                <w:b/>
                <w:bCs/>
                <w:color w:val="000000" w:themeColor="text1"/>
              </w:rPr>
              <w:t>Fill Value</w:t>
            </w:r>
          </w:p>
        </w:tc>
        <w:tc>
          <w:tcPr>
            <w:tcW w:w="739" w:type="dxa"/>
            <w:vAlign w:val="center"/>
          </w:tcPr>
          <w:p w14:paraId="564FEF72" w14:textId="19D18C49" w:rsidR="00AA656F" w:rsidRPr="008F328C" w:rsidRDefault="00AA656F" w:rsidP="00E8556E">
            <w:pPr>
              <w:jc w:val="center"/>
              <w:rPr>
                <w:b/>
                <w:bCs/>
                <w:color w:val="000000" w:themeColor="text1"/>
              </w:rPr>
            </w:pPr>
            <w:r w:rsidRPr="008F328C">
              <w:rPr>
                <w:b/>
                <w:bCs/>
                <w:color w:val="000000" w:themeColor="text1"/>
              </w:rPr>
              <w:t>No Data Value</w:t>
            </w:r>
          </w:p>
        </w:tc>
        <w:tc>
          <w:tcPr>
            <w:tcW w:w="678" w:type="dxa"/>
            <w:vAlign w:val="center"/>
          </w:tcPr>
          <w:p w14:paraId="67A17F7F" w14:textId="23B0F266" w:rsidR="00AA656F" w:rsidRPr="008F328C" w:rsidRDefault="00AA656F" w:rsidP="00E8556E">
            <w:pPr>
              <w:jc w:val="center"/>
              <w:rPr>
                <w:b/>
                <w:bCs/>
                <w:color w:val="000000" w:themeColor="text1"/>
              </w:rPr>
            </w:pPr>
            <w:r w:rsidRPr="008F328C">
              <w:rPr>
                <w:b/>
                <w:bCs/>
                <w:color w:val="000000" w:themeColor="text1"/>
              </w:rPr>
              <w:t>Valid Min</w:t>
            </w:r>
          </w:p>
        </w:tc>
        <w:tc>
          <w:tcPr>
            <w:tcW w:w="678" w:type="dxa"/>
            <w:vAlign w:val="center"/>
          </w:tcPr>
          <w:p w14:paraId="246876A1" w14:textId="15F49403" w:rsidR="00AA656F" w:rsidRPr="008F328C" w:rsidRDefault="00AA656F" w:rsidP="00E8556E">
            <w:pPr>
              <w:jc w:val="center"/>
              <w:rPr>
                <w:b/>
                <w:bCs/>
                <w:color w:val="000000" w:themeColor="text1"/>
              </w:rPr>
            </w:pPr>
            <w:r w:rsidRPr="008F328C">
              <w:rPr>
                <w:b/>
                <w:bCs/>
                <w:color w:val="000000" w:themeColor="text1"/>
              </w:rPr>
              <w:t>Valid Max</w:t>
            </w:r>
          </w:p>
        </w:tc>
        <w:tc>
          <w:tcPr>
            <w:tcW w:w="222" w:type="dxa"/>
            <w:vAlign w:val="center"/>
          </w:tcPr>
          <w:p w14:paraId="41625454" w14:textId="020FFCCA" w:rsidR="00AA656F" w:rsidRPr="008F328C" w:rsidRDefault="00AA656F" w:rsidP="00E8556E">
            <w:pPr>
              <w:jc w:val="center"/>
              <w:rPr>
                <w:b/>
                <w:bCs/>
                <w:color w:val="000000" w:themeColor="text1"/>
              </w:rPr>
            </w:pPr>
            <w:r w:rsidRPr="008F328C">
              <w:rPr>
                <w:b/>
                <w:bCs/>
                <w:color w:val="000000" w:themeColor="text1"/>
              </w:rPr>
              <w:t>Scale Fact</w:t>
            </w:r>
          </w:p>
        </w:tc>
        <w:tc>
          <w:tcPr>
            <w:tcW w:w="735" w:type="dxa"/>
            <w:shd w:val="clear" w:color="auto" w:fill="auto"/>
            <w:vAlign w:val="center"/>
          </w:tcPr>
          <w:p w14:paraId="3A0301EB" w14:textId="77777777" w:rsidR="00AA656F" w:rsidRPr="008F328C" w:rsidRDefault="00AA656F" w:rsidP="00E8556E">
            <w:pPr>
              <w:jc w:val="center"/>
              <w:rPr>
                <w:b/>
                <w:bCs/>
                <w:color w:val="000000" w:themeColor="text1"/>
              </w:rPr>
            </w:pPr>
            <w:r w:rsidRPr="008F328C">
              <w:rPr>
                <w:b/>
                <w:bCs/>
                <w:color w:val="000000" w:themeColor="text1"/>
              </w:rPr>
              <w:t>Size</w:t>
            </w:r>
          </w:p>
        </w:tc>
      </w:tr>
      <w:tr w:rsidR="00AA656F" w:rsidRPr="00782C59" w14:paraId="22407EDA" w14:textId="77777777" w:rsidTr="00E8556E">
        <w:trPr>
          <w:trHeight w:val="320"/>
        </w:trPr>
        <w:tc>
          <w:tcPr>
            <w:tcW w:w="1195" w:type="dxa"/>
            <w:shd w:val="clear" w:color="auto" w:fill="auto"/>
            <w:noWrap/>
            <w:vAlign w:val="center"/>
            <w:hideMark/>
          </w:tcPr>
          <w:p w14:paraId="2296EEDE" w14:textId="6EA31064" w:rsidR="00AA656F" w:rsidRPr="00782C59" w:rsidRDefault="006D430E" w:rsidP="00E8556E">
            <w:pPr>
              <w:spacing w:line="259" w:lineRule="auto"/>
              <w:jc w:val="center"/>
            </w:pPr>
            <w:proofErr w:type="spellStart"/>
            <w:r w:rsidRPr="00782C59">
              <w:rPr>
                <w:color w:val="000000" w:themeColor="text1"/>
              </w:rPr>
              <w:t>ETdaily</w:t>
            </w:r>
            <w:proofErr w:type="spellEnd"/>
          </w:p>
        </w:tc>
        <w:tc>
          <w:tcPr>
            <w:tcW w:w="1978" w:type="dxa"/>
            <w:vAlign w:val="center"/>
          </w:tcPr>
          <w:p w14:paraId="045A94DC" w14:textId="39AE30E4" w:rsidR="00AA656F" w:rsidRPr="00782C59" w:rsidRDefault="00AA656F" w:rsidP="00E8556E">
            <w:pPr>
              <w:jc w:val="center"/>
              <w:rPr>
                <w:color w:val="000000"/>
              </w:rPr>
            </w:pPr>
            <w:r>
              <w:rPr>
                <w:color w:val="000000"/>
              </w:rPr>
              <w:t>Evapotranspiration Daily</w:t>
            </w:r>
          </w:p>
        </w:tc>
        <w:tc>
          <w:tcPr>
            <w:tcW w:w="873" w:type="dxa"/>
            <w:shd w:val="clear" w:color="auto" w:fill="auto"/>
            <w:noWrap/>
            <w:vAlign w:val="center"/>
            <w:hideMark/>
          </w:tcPr>
          <w:p w14:paraId="13567B64" w14:textId="77777777" w:rsidR="00AA656F" w:rsidRPr="00782C59" w:rsidRDefault="00AA656F" w:rsidP="00E8556E">
            <w:pPr>
              <w:jc w:val="center"/>
              <w:rPr>
                <w:color w:val="000000"/>
              </w:rPr>
            </w:pPr>
            <w:r w:rsidRPr="00782C59">
              <w:rPr>
                <w:color w:val="000000"/>
              </w:rPr>
              <w:t>float32</w:t>
            </w:r>
          </w:p>
          <w:p w14:paraId="77C85C67" w14:textId="77777777" w:rsidR="00AA656F" w:rsidRPr="00782C59" w:rsidRDefault="00AA656F" w:rsidP="00E8556E">
            <w:pPr>
              <w:jc w:val="center"/>
              <w:rPr>
                <w:color w:val="000000"/>
              </w:rPr>
            </w:pPr>
          </w:p>
        </w:tc>
        <w:tc>
          <w:tcPr>
            <w:tcW w:w="1513" w:type="dxa"/>
            <w:shd w:val="clear" w:color="auto" w:fill="auto"/>
            <w:noWrap/>
            <w:vAlign w:val="center"/>
            <w:hideMark/>
          </w:tcPr>
          <w:p w14:paraId="5C8DDAA5" w14:textId="77777777" w:rsidR="00AA656F" w:rsidRPr="00782C59" w:rsidRDefault="00AA656F" w:rsidP="00E8556E">
            <w:pPr>
              <w:spacing w:line="259" w:lineRule="auto"/>
              <w:jc w:val="center"/>
            </w:pPr>
            <w:r w:rsidRPr="00782C59">
              <w:rPr>
                <w:color w:val="000000" w:themeColor="text1"/>
              </w:rPr>
              <w:t>mm / day</w:t>
            </w:r>
          </w:p>
          <w:p w14:paraId="4909D644" w14:textId="77777777" w:rsidR="00AA656F" w:rsidRPr="00782C59" w:rsidRDefault="00AA656F" w:rsidP="00E8556E">
            <w:pPr>
              <w:jc w:val="center"/>
              <w:rPr>
                <w:color w:val="000000"/>
              </w:rPr>
            </w:pPr>
          </w:p>
        </w:tc>
        <w:tc>
          <w:tcPr>
            <w:tcW w:w="739" w:type="dxa"/>
            <w:vAlign w:val="center"/>
          </w:tcPr>
          <w:p w14:paraId="671340ED" w14:textId="05D3FAC3" w:rsidR="00AA656F" w:rsidRPr="00782C59" w:rsidRDefault="00AA656F" w:rsidP="00E8556E">
            <w:pPr>
              <w:jc w:val="center"/>
              <w:rPr>
                <w:color w:val="000000" w:themeColor="text1"/>
              </w:rPr>
            </w:pPr>
            <w:proofErr w:type="spellStart"/>
            <w:r>
              <w:rPr>
                <w:color w:val="000000" w:themeColor="text1"/>
              </w:rPr>
              <w:t>NaN</w:t>
            </w:r>
            <w:proofErr w:type="spellEnd"/>
          </w:p>
        </w:tc>
        <w:tc>
          <w:tcPr>
            <w:tcW w:w="739" w:type="dxa"/>
            <w:vAlign w:val="center"/>
          </w:tcPr>
          <w:p w14:paraId="271458A5" w14:textId="78248947" w:rsidR="00AA656F" w:rsidRPr="00782C59" w:rsidRDefault="00AA656F" w:rsidP="00E8556E">
            <w:pPr>
              <w:jc w:val="center"/>
              <w:rPr>
                <w:color w:val="000000" w:themeColor="text1"/>
              </w:rPr>
            </w:pPr>
            <w:proofErr w:type="spellStart"/>
            <w:r>
              <w:rPr>
                <w:color w:val="000000" w:themeColor="text1"/>
              </w:rPr>
              <w:t>Na</w:t>
            </w:r>
            <w:r w:rsidR="00305F96">
              <w:rPr>
                <w:color w:val="000000" w:themeColor="text1"/>
              </w:rPr>
              <w:t>N</w:t>
            </w:r>
            <w:proofErr w:type="spellEnd"/>
          </w:p>
        </w:tc>
        <w:tc>
          <w:tcPr>
            <w:tcW w:w="678" w:type="dxa"/>
            <w:vAlign w:val="center"/>
          </w:tcPr>
          <w:p w14:paraId="1E56AA38" w14:textId="2A20DCD3" w:rsidR="00AA656F" w:rsidRPr="00782C59" w:rsidRDefault="00AA656F" w:rsidP="00E8556E">
            <w:pPr>
              <w:jc w:val="center"/>
              <w:rPr>
                <w:color w:val="000000" w:themeColor="text1"/>
              </w:rPr>
            </w:pPr>
            <w:r>
              <w:rPr>
                <w:color w:val="000000" w:themeColor="text1"/>
              </w:rPr>
              <w:t>N/A</w:t>
            </w:r>
          </w:p>
        </w:tc>
        <w:tc>
          <w:tcPr>
            <w:tcW w:w="678" w:type="dxa"/>
            <w:vAlign w:val="center"/>
          </w:tcPr>
          <w:p w14:paraId="0E45CEB3" w14:textId="145BC6B3" w:rsidR="00AA656F" w:rsidRPr="00782C59" w:rsidRDefault="00AA656F" w:rsidP="00E8556E">
            <w:pPr>
              <w:jc w:val="center"/>
              <w:rPr>
                <w:color w:val="000000" w:themeColor="text1"/>
              </w:rPr>
            </w:pPr>
            <w:r>
              <w:rPr>
                <w:color w:val="000000" w:themeColor="text1"/>
              </w:rPr>
              <w:t>N/A</w:t>
            </w:r>
          </w:p>
        </w:tc>
        <w:tc>
          <w:tcPr>
            <w:tcW w:w="222" w:type="dxa"/>
            <w:vAlign w:val="center"/>
          </w:tcPr>
          <w:p w14:paraId="40431C1B" w14:textId="1F420BC4" w:rsidR="00AA656F" w:rsidRPr="00782C59" w:rsidRDefault="006761D2" w:rsidP="00E8556E">
            <w:pPr>
              <w:jc w:val="center"/>
              <w:rPr>
                <w:color w:val="000000" w:themeColor="text1"/>
              </w:rPr>
            </w:pPr>
            <w:r>
              <w:rPr>
                <w:color w:val="000000" w:themeColor="text1"/>
              </w:rPr>
              <w:t>N/A</w:t>
            </w:r>
          </w:p>
        </w:tc>
        <w:tc>
          <w:tcPr>
            <w:tcW w:w="735" w:type="dxa"/>
            <w:shd w:val="clear" w:color="auto" w:fill="auto"/>
            <w:vAlign w:val="center"/>
          </w:tcPr>
          <w:p w14:paraId="196DBEE1" w14:textId="77777777" w:rsidR="00AA656F" w:rsidRPr="00782C59" w:rsidRDefault="00AA656F" w:rsidP="00E8556E">
            <w:pPr>
              <w:jc w:val="center"/>
              <w:rPr>
                <w:color w:val="000000" w:themeColor="text1"/>
              </w:rPr>
            </w:pPr>
            <w:r w:rsidRPr="00782C59">
              <w:rPr>
                <w:color w:val="000000" w:themeColor="text1"/>
              </w:rPr>
              <w:t>12.96 mb</w:t>
            </w:r>
          </w:p>
        </w:tc>
      </w:tr>
      <w:tr w:rsidR="00AA656F" w:rsidRPr="00782C59" w14:paraId="7CB23682" w14:textId="77777777" w:rsidTr="00E8556E">
        <w:trPr>
          <w:trHeight w:val="320"/>
        </w:trPr>
        <w:tc>
          <w:tcPr>
            <w:tcW w:w="1195" w:type="dxa"/>
            <w:shd w:val="clear" w:color="auto" w:fill="auto"/>
            <w:noWrap/>
            <w:vAlign w:val="center"/>
            <w:hideMark/>
          </w:tcPr>
          <w:p w14:paraId="066E62BB" w14:textId="77777777" w:rsidR="00AA656F" w:rsidRPr="00782C59" w:rsidRDefault="00AA656F" w:rsidP="00E8556E">
            <w:pPr>
              <w:jc w:val="center"/>
              <w:rPr>
                <w:color w:val="000000"/>
              </w:rPr>
            </w:pPr>
            <w:r w:rsidRPr="00782C59">
              <w:rPr>
                <w:color w:val="000000"/>
              </w:rPr>
              <w:t>cloud</w:t>
            </w:r>
          </w:p>
        </w:tc>
        <w:tc>
          <w:tcPr>
            <w:tcW w:w="1978" w:type="dxa"/>
            <w:vAlign w:val="center"/>
          </w:tcPr>
          <w:p w14:paraId="28DC70F2" w14:textId="2466A656" w:rsidR="00AA656F" w:rsidRPr="00782C59" w:rsidRDefault="00AA656F" w:rsidP="00E8556E">
            <w:pPr>
              <w:jc w:val="center"/>
              <w:rPr>
                <w:color w:val="000000"/>
              </w:rPr>
            </w:pPr>
            <w:r>
              <w:rPr>
                <w:color w:val="000000"/>
              </w:rPr>
              <w:t>Cloud mask</w:t>
            </w:r>
          </w:p>
        </w:tc>
        <w:tc>
          <w:tcPr>
            <w:tcW w:w="873" w:type="dxa"/>
            <w:shd w:val="clear" w:color="auto" w:fill="auto"/>
            <w:noWrap/>
            <w:vAlign w:val="center"/>
            <w:hideMark/>
          </w:tcPr>
          <w:p w14:paraId="53CE5FEC" w14:textId="77777777" w:rsidR="00AA656F" w:rsidRPr="00782C59" w:rsidRDefault="00AA656F" w:rsidP="00E8556E">
            <w:pPr>
              <w:jc w:val="center"/>
              <w:rPr>
                <w:color w:val="000000"/>
              </w:rPr>
            </w:pPr>
            <w:r w:rsidRPr="00782C59">
              <w:rPr>
                <w:color w:val="000000"/>
              </w:rPr>
              <w:t>uint8</w:t>
            </w:r>
          </w:p>
        </w:tc>
        <w:tc>
          <w:tcPr>
            <w:tcW w:w="1513" w:type="dxa"/>
            <w:shd w:val="clear" w:color="auto" w:fill="auto"/>
            <w:noWrap/>
            <w:vAlign w:val="center"/>
            <w:hideMark/>
          </w:tcPr>
          <w:p w14:paraId="2F42BF38" w14:textId="77777777" w:rsidR="00AA656F" w:rsidRPr="00782C59" w:rsidRDefault="00AA656F" w:rsidP="00E8556E">
            <w:pPr>
              <w:jc w:val="center"/>
              <w:rPr>
                <w:color w:val="000000"/>
              </w:rPr>
            </w:pPr>
            <w:r w:rsidRPr="00782C59">
              <w:rPr>
                <w:color w:val="000000"/>
              </w:rPr>
              <w:t>mask</w:t>
            </w:r>
          </w:p>
        </w:tc>
        <w:tc>
          <w:tcPr>
            <w:tcW w:w="739" w:type="dxa"/>
            <w:vAlign w:val="center"/>
          </w:tcPr>
          <w:p w14:paraId="7CAA13D4" w14:textId="3ECC7EC9" w:rsidR="00AA656F" w:rsidRPr="00782C59" w:rsidRDefault="00AA656F" w:rsidP="00E8556E">
            <w:pPr>
              <w:jc w:val="center"/>
              <w:rPr>
                <w:color w:val="000000" w:themeColor="text1"/>
              </w:rPr>
            </w:pPr>
            <w:r>
              <w:rPr>
                <w:color w:val="000000" w:themeColor="text1"/>
              </w:rPr>
              <w:t>255</w:t>
            </w:r>
          </w:p>
        </w:tc>
        <w:tc>
          <w:tcPr>
            <w:tcW w:w="739" w:type="dxa"/>
            <w:vAlign w:val="center"/>
          </w:tcPr>
          <w:p w14:paraId="05C88026" w14:textId="08E82E9A" w:rsidR="00AA656F" w:rsidRPr="00782C59" w:rsidRDefault="00AA656F" w:rsidP="00E8556E">
            <w:pPr>
              <w:jc w:val="center"/>
              <w:rPr>
                <w:color w:val="000000" w:themeColor="text1"/>
              </w:rPr>
            </w:pPr>
            <w:r>
              <w:rPr>
                <w:color w:val="000000" w:themeColor="text1"/>
              </w:rPr>
              <w:t>N/A</w:t>
            </w:r>
          </w:p>
        </w:tc>
        <w:tc>
          <w:tcPr>
            <w:tcW w:w="678" w:type="dxa"/>
            <w:vAlign w:val="center"/>
          </w:tcPr>
          <w:p w14:paraId="3B3F9C68" w14:textId="1D0B64A6" w:rsidR="00AA656F" w:rsidRPr="00782C59" w:rsidRDefault="00AA656F" w:rsidP="00E8556E">
            <w:pPr>
              <w:jc w:val="center"/>
              <w:rPr>
                <w:color w:val="000000" w:themeColor="text1"/>
              </w:rPr>
            </w:pPr>
            <w:r>
              <w:rPr>
                <w:color w:val="000000" w:themeColor="text1"/>
              </w:rPr>
              <w:t>0</w:t>
            </w:r>
          </w:p>
        </w:tc>
        <w:tc>
          <w:tcPr>
            <w:tcW w:w="678" w:type="dxa"/>
            <w:vAlign w:val="center"/>
          </w:tcPr>
          <w:p w14:paraId="4B0223FB" w14:textId="1D8878D0" w:rsidR="00AA656F" w:rsidRPr="00782C59" w:rsidRDefault="00AA656F" w:rsidP="00E8556E">
            <w:pPr>
              <w:jc w:val="center"/>
              <w:rPr>
                <w:color w:val="000000" w:themeColor="text1"/>
              </w:rPr>
            </w:pPr>
            <w:r>
              <w:rPr>
                <w:color w:val="000000" w:themeColor="text1"/>
              </w:rPr>
              <w:t>1</w:t>
            </w:r>
          </w:p>
        </w:tc>
        <w:tc>
          <w:tcPr>
            <w:tcW w:w="222" w:type="dxa"/>
            <w:vAlign w:val="center"/>
          </w:tcPr>
          <w:p w14:paraId="040162A1" w14:textId="6454CAC9" w:rsidR="00AA656F" w:rsidRDefault="006761D2" w:rsidP="00E8556E">
            <w:pPr>
              <w:jc w:val="center"/>
              <w:rPr>
                <w:color w:val="000000" w:themeColor="text1"/>
              </w:rPr>
            </w:pPr>
            <w:r>
              <w:rPr>
                <w:color w:val="000000" w:themeColor="text1"/>
              </w:rPr>
              <w:t>N/A</w:t>
            </w:r>
          </w:p>
        </w:tc>
        <w:tc>
          <w:tcPr>
            <w:tcW w:w="735" w:type="dxa"/>
            <w:vMerge w:val="restart"/>
            <w:shd w:val="clear" w:color="auto" w:fill="auto"/>
            <w:vAlign w:val="center"/>
          </w:tcPr>
          <w:p w14:paraId="2EAEA30F" w14:textId="54129486" w:rsidR="00AA656F" w:rsidRPr="00782C59" w:rsidRDefault="00AA656F" w:rsidP="00E8556E">
            <w:pPr>
              <w:jc w:val="center"/>
              <w:rPr>
                <w:color w:val="000000" w:themeColor="text1"/>
              </w:rPr>
            </w:pPr>
            <w:r>
              <w:rPr>
                <w:color w:val="000000" w:themeColor="text1"/>
              </w:rPr>
              <w:t>3.24 mb</w:t>
            </w:r>
          </w:p>
        </w:tc>
      </w:tr>
      <w:tr w:rsidR="00AA656F" w:rsidRPr="00782C59" w14:paraId="5AE15A1A" w14:textId="77777777" w:rsidTr="00E8556E">
        <w:trPr>
          <w:trHeight w:val="320"/>
        </w:trPr>
        <w:tc>
          <w:tcPr>
            <w:tcW w:w="1195" w:type="dxa"/>
            <w:shd w:val="clear" w:color="auto" w:fill="auto"/>
            <w:noWrap/>
            <w:vAlign w:val="center"/>
            <w:hideMark/>
          </w:tcPr>
          <w:p w14:paraId="5BE2250B" w14:textId="77777777" w:rsidR="00AA656F" w:rsidRPr="00782C59" w:rsidRDefault="00AA656F" w:rsidP="00E8556E">
            <w:pPr>
              <w:jc w:val="center"/>
              <w:rPr>
                <w:color w:val="000000"/>
              </w:rPr>
            </w:pPr>
            <w:r w:rsidRPr="00782C59">
              <w:rPr>
                <w:color w:val="000000"/>
              </w:rPr>
              <w:t>water</w:t>
            </w:r>
          </w:p>
        </w:tc>
        <w:tc>
          <w:tcPr>
            <w:tcW w:w="1978" w:type="dxa"/>
            <w:vAlign w:val="center"/>
          </w:tcPr>
          <w:p w14:paraId="2C9A3679" w14:textId="554C6A1E" w:rsidR="00AA656F" w:rsidRPr="00782C59" w:rsidRDefault="00AA656F" w:rsidP="00E8556E">
            <w:pPr>
              <w:jc w:val="center"/>
              <w:rPr>
                <w:color w:val="000000"/>
              </w:rPr>
            </w:pPr>
            <w:r>
              <w:rPr>
                <w:color w:val="000000"/>
              </w:rPr>
              <w:t>Water mask</w:t>
            </w:r>
          </w:p>
        </w:tc>
        <w:tc>
          <w:tcPr>
            <w:tcW w:w="873" w:type="dxa"/>
            <w:shd w:val="clear" w:color="auto" w:fill="auto"/>
            <w:noWrap/>
            <w:vAlign w:val="center"/>
            <w:hideMark/>
          </w:tcPr>
          <w:p w14:paraId="0DB3EEBE" w14:textId="0C172FDC" w:rsidR="00AA656F" w:rsidRPr="00782C59" w:rsidRDefault="00AA656F" w:rsidP="00E8556E">
            <w:pPr>
              <w:jc w:val="center"/>
              <w:rPr>
                <w:color w:val="000000"/>
              </w:rPr>
            </w:pPr>
            <w:r w:rsidRPr="00782C59">
              <w:rPr>
                <w:color w:val="000000"/>
              </w:rPr>
              <w:t>uint8</w:t>
            </w:r>
          </w:p>
        </w:tc>
        <w:tc>
          <w:tcPr>
            <w:tcW w:w="1513" w:type="dxa"/>
            <w:shd w:val="clear" w:color="auto" w:fill="auto"/>
            <w:noWrap/>
            <w:vAlign w:val="center"/>
            <w:hideMark/>
          </w:tcPr>
          <w:p w14:paraId="4ADA9709" w14:textId="7D55C1F0" w:rsidR="00AA656F" w:rsidRPr="00782C59" w:rsidRDefault="00305F96" w:rsidP="00E8556E">
            <w:pPr>
              <w:jc w:val="center"/>
              <w:rPr>
                <w:color w:val="000000"/>
              </w:rPr>
            </w:pPr>
            <w:r>
              <w:rPr>
                <w:color w:val="000000"/>
              </w:rPr>
              <w:t>mask</w:t>
            </w:r>
          </w:p>
        </w:tc>
        <w:tc>
          <w:tcPr>
            <w:tcW w:w="739" w:type="dxa"/>
            <w:vAlign w:val="center"/>
          </w:tcPr>
          <w:p w14:paraId="2908E49D" w14:textId="297B7C66" w:rsidR="00AA656F" w:rsidRPr="00782C59" w:rsidRDefault="00AA656F" w:rsidP="00E8556E">
            <w:pPr>
              <w:jc w:val="center"/>
            </w:pPr>
            <w:r>
              <w:t>255</w:t>
            </w:r>
          </w:p>
        </w:tc>
        <w:tc>
          <w:tcPr>
            <w:tcW w:w="739" w:type="dxa"/>
            <w:vAlign w:val="center"/>
          </w:tcPr>
          <w:p w14:paraId="306ED85E" w14:textId="5FA4E71A" w:rsidR="00AA656F" w:rsidRPr="00782C59" w:rsidRDefault="00AA656F" w:rsidP="00E8556E">
            <w:pPr>
              <w:jc w:val="center"/>
            </w:pPr>
            <w:r>
              <w:t>N/A</w:t>
            </w:r>
          </w:p>
        </w:tc>
        <w:tc>
          <w:tcPr>
            <w:tcW w:w="678" w:type="dxa"/>
            <w:vAlign w:val="center"/>
          </w:tcPr>
          <w:p w14:paraId="3EF92977" w14:textId="4A2EBBC4" w:rsidR="00AA656F" w:rsidRPr="00782C59" w:rsidRDefault="00AA656F" w:rsidP="00E8556E">
            <w:pPr>
              <w:jc w:val="center"/>
            </w:pPr>
            <w:r>
              <w:t>0</w:t>
            </w:r>
          </w:p>
        </w:tc>
        <w:tc>
          <w:tcPr>
            <w:tcW w:w="678" w:type="dxa"/>
            <w:vAlign w:val="center"/>
          </w:tcPr>
          <w:p w14:paraId="25206126" w14:textId="178F8B92" w:rsidR="00AA656F" w:rsidRPr="00782C59" w:rsidRDefault="00AA656F" w:rsidP="00E8556E">
            <w:pPr>
              <w:jc w:val="center"/>
            </w:pPr>
            <w:r>
              <w:t>1</w:t>
            </w:r>
          </w:p>
        </w:tc>
        <w:tc>
          <w:tcPr>
            <w:tcW w:w="222" w:type="dxa"/>
            <w:vAlign w:val="center"/>
          </w:tcPr>
          <w:p w14:paraId="35A7CC7C" w14:textId="6DA759FB" w:rsidR="00AA656F" w:rsidRPr="00782C59" w:rsidRDefault="006761D2" w:rsidP="00E8556E">
            <w:pPr>
              <w:jc w:val="center"/>
            </w:pPr>
            <w:r>
              <w:t>N/A</w:t>
            </w:r>
          </w:p>
        </w:tc>
        <w:tc>
          <w:tcPr>
            <w:tcW w:w="735" w:type="dxa"/>
            <w:vMerge/>
          </w:tcPr>
          <w:p w14:paraId="3EE10DF6" w14:textId="77777777" w:rsidR="00AA656F" w:rsidRPr="00782C59" w:rsidRDefault="00AA656F" w:rsidP="00AA656F"/>
        </w:tc>
      </w:tr>
    </w:tbl>
    <w:p w14:paraId="3F3BFE8E" w14:textId="1B4E3924" w:rsidR="00F14E69" w:rsidRDefault="00576D8B" w:rsidP="00EF29A9">
      <w:pPr>
        <w:pStyle w:val="TableCaptionDS"/>
      </w:pPr>
      <w:bookmarkStart w:id="44" w:name="_Ref159940897"/>
      <w:bookmarkStart w:id="45" w:name="_Ref169008874"/>
      <w:bookmarkStart w:id="46" w:name="_Toc169011117"/>
      <w:r>
        <w:t xml:space="preserve">Table </w:t>
      </w:r>
      <w:r>
        <w:fldChar w:fldCharType="begin"/>
      </w:r>
      <w:r>
        <w:instrText xml:space="preserve"> SEQ Table \* ARABIC </w:instrText>
      </w:r>
      <w:r>
        <w:fldChar w:fldCharType="separate"/>
      </w:r>
      <w:r w:rsidR="00AA656F">
        <w:rPr>
          <w:noProof/>
        </w:rPr>
        <w:t>7</w:t>
      </w:r>
      <w:r>
        <w:fldChar w:fldCharType="end"/>
      </w:r>
      <w:bookmarkEnd w:id="44"/>
      <w:bookmarkEnd w:id="45"/>
      <w:r w:rsidR="00C70361">
        <w:t xml:space="preserve">. Listing of the </w:t>
      </w:r>
      <w:r w:rsidR="008F014F">
        <w:t>L3T ET</w:t>
      </w:r>
      <w:r w:rsidR="00E0130B">
        <w:t>LL</w:t>
      </w:r>
      <w:r w:rsidR="00C70361">
        <w:t xml:space="preserve"> </w:t>
      </w:r>
      <w:r w:rsidR="00A662FB">
        <w:t>data layers</w:t>
      </w:r>
      <w:r w:rsidR="00C70361">
        <w:t>.</w:t>
      </w:r>
      <w:bookmarkEnd w:id="46"/>
    </w:p>
    <w:p w14:paraId="76790CE1" w14:textId="77777777" w:rsidR="006D430E" w:rsidRPr="006D430E" w:rsidRDefault="006D430E" w:rsidP="006D430E">
      <w:pPr>
        <w:pStyle w:val="Body"/>
      </w:pPr>
    </w:p>
    <w:p w14:paraId="7B0B88E4" w14:textId="77777777" w:rsidR="00562F96" w:rsidRPr="000163DE" w:rsidRDefault="00562F96" w:rsidP="00BB150E">
      <w:pPr>
        <w:pStyle w:val="Heading1"/>
      </w:pPr>
      <w:bookmarkStart w:id="47" w:name="_Toc169008226"/>
      <w:r>
        <w:t>Standard Metadata</w:t>
      </w:r>
      <w:bookmarkEnd w:id="47"/>
    </w:p>
    <w:p w14:paraId="048F97FB" w14:textId="77777777" w:rsidR="00562F96" w:rsidRDefault="00562F96" w:rsidP="00562F96">
      <w:r>
        <w:t>Each SBG product bundle contains two sets of product metadata:</w:t>
      </w:r>
    </w:p>
    <w:p w14:paraId="13C6231F" w14:textId="77777777" w:rsidR="00562F96" w:rsidRPr="002454AC" w:rsidRDefault="00562F96" w:rsidP="00562F96">
      <w:pPr>
        <w:pStyle w:val="ListParagraph"/>
        <w:numPr>
          <w:ilvl w:val="0"/>
          <w:numId w:val="11"/>
        </w:numPr>
        <w:rPr>
          <w:rFonts w:ascii="Courier New" w:eastAsia="Times" w:hAnsi="Courier New"/>
          <w:sz w:val="20"/>
        </w:rPr>
      </w:pPr>
      <w:proofErr w:type="spellStart"/>
      <w:r w:rsidRPr="002454AC">
        <w:rPr>
          <w:rStyle w:val="HTMLTypewriter"/>
          <w:rFonts w:eastAsia="Times"/>
        </w:rPr>
        <w:t>ProductMetadata</w:t>
      </w:r>
      <w:proofErr w:type="spellEnd"/>
    </w:p>
    <w:p w14:paraId="333E12D0" w14:textId="77777777" w:rsidR="00562F96" w:rsidRPr="002454AC" w:rsidRDefault="00562F96" w:rsidP="00562F96">
      <w:pPr>
        <w:pStyle w:val="ListParagraph"/>
        <w:numPr>
          <w:ilvl w:val="0"/>
          <w:numId w:val="11"/>
        </w:numPr>
        <w:rPr>
          <w:rStyle w:val="HTMLTypewriter"/>
          <w:rFonts w:eastAsia="Times"/>
        </w:rPr>
      </w:pPr>
      <w:proofErr w:type="spellStart"/>
      <w:r w:rsidRPr="002454AC">
        <w:rPr>
          <w:rStyle w:val="HTMLTypewriter"/>
          <w:rFonts w:eastAsia="Times"/>
        </w:rPr>
        <w:t>StandardMetadata</w:t>
      </w:r>
      <w:proofErr w:type="spellEnd"/>
    </w:p>
    <w:p w14:paraId="6F647207" w14:textId="18F48A78" w:rsidR="00562F96" w:rsidRDefault="00562F96" w:rsidP="00562F96">
      <w:r>
        <w:t xml:space="preserve">Each product contains a custom set of </w:t>
      </w:r>
      <w:proofErr w:type="spellStart"/>
      <w:r w:rsidRPr="0013681F">
        <w:rPr>
          <w:rStyle w:val="HTMLTypewriter"/>
          <w:rFonts w:eastAsia="Times"/>
        </w:rPr>
        <w:t>ProductMetadata</w:t>
      </w:r>
      <w:proofErr w:type="spellEnd"/>
      <w:r>
        <w:t xml:space="preserve"> attributes, as listed in </w:t>
      </w:r>
      <w:r>
        <w:fldChar w:fldCharType="begin"/>
      </w:r>
      <w:r>
        <w:instrText xml:space="preserve"> REF _Ref159940672 \h  \* MERGEFORMAT </w:instrText>
      </w:r>
      <w:r>
        <w:fldChar w:fldCharType="separate"/>
      </w:r>
      <w:r>
        <w:t xml:space="preserve">Table </w:t>
      </w:r>
      <w:r w:rsidR="00AE461C">
        <w:rPr>
          <w:noProof/>
        </w:rPr>
        <w:t>8</w:t>
      </w:r>
      <w:r>
        <w:fldChar w:fldCharType="end"/>
      </w:r>
      <w:r>
        <w:t xml:space="preserve">. The </w:t>
      </w:r>
      <w:proofErr w:type="spellStart"/>
      <w:r w:rsidRPr="0013681F">
        <w:rPr>
          <w:rStyle w:val="HTMLTypewriter"/>
          <w:rFonts w:eastAsia="Times"/>
        </w:rPr>
        <w:t>StandardMetadata</w:t>
      </w:r>
      <w:proofErr w:type="spellEnd"/>
      <w:r>
        <w:t xml:space="preserve"> attributes are consistent across products at each orbit/scene, as listed in </w:t>
      </w:r>
      <w:r>
        <w:fldChar w:fldCharType="begin"/>
      </w:r>
      <w:r>
        <w:instrText xml:space="preserve"> REF _Ref159940706 \h  \* MERGEFORMAT </w:instrText>
      </w:r>
      <w:r>
        <w:fldChar w:fldCharType="separate"/>
      </w:r>
      <w:r>
        <w:t xml:space="preserve">Table </w:t>
      </w:r>
      <w:r w:rsidR="009B00BD">
        <w:rPr>
          <w:noProof/>
        </w:rPr>
        <w:t>9</w:t>
      </w:r>
      <w:r>
        <w:fldChar w:fldCharType="end"/>
      </w:r>
      <w:r>
        <w:t>.</w:t>
      </w:r>
    </w:p>
    <w:p w14:paraId="7B7766C8" w14:textId="77777777" w:rsidR="00562F96" w:rsidRDefault="00562F96" w:rsidP="00562F96">
      <w:pPr>
        <w:pStyle w:val="Body"/>
      </w:pPr>
    </w:p>
    <w:tbl>
      <w:tblPr>
        <w:tblW w:w="4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095"/>
      </w:tblGrid>
      <w:tr w:rsidR="00562F96" w:rsidRPr="00782C59" w14:paraId="2938EA04" w14:textId="77777777" w:rsidTr="00562F96">
        <w:trPr>
          <w:trHeight w:val="320"/>
        </w:trPr>
        <w:tc>
          <w:tcPr>
            <w:tcW w:w="3870" w:type="dxa"/>
            <w:shd w:val="clear" w:color="auto" w:fill="auto"/>
            <w:noWrap/>
            <w:vAlign w:val="bottom"/>
            <w:hideMark/>
          </w:tcPr>
          <w:p w14:paraId="2EAF0A9B" w14:textId="77777777" w:rsidR="00562F96" w:rsidRPr="002454AC" w:rsidRDefault="00562F96" w:rsidP="00562F96">
            <w:pPr>
              <w:rPr>
                <w:b/>
                <w:bCs/>
                <w:color w:val="000000"/>
              </w:rPr>
            </w:pPr>
            <w:r w:rsidRPr="002454AC">
              <w:rPr>
                <w:b/>
                <w:bCs/>
                <w:color w:val="000000"/>
              </w:rPr>
              <w:t>Name</w:t>
            </w:r>
          </w:p>
        </w:tc>
        <w:tc>
          <w:tcPr>
            <w:tcW w:w="1095" w:type="dxa"/>
            <w:shd w:val="clear" w:color="auto" w:fill="auto"/>
            <w:noWrap/>
            <w:vAlign w:val="bottom"/>
            <w:hideMark/>
          </w:tcPr>
          <w:p w14:paraId="0C36B135" w14:textId="77777777" w:rsidR="00562F96" w:rsidRPr="002454AC" w:rsidRDefault="00562F96" w:rsidP="00562F96">
            <w:pPr>
              <w:rPr>
                <w:b/>
                <w:bCs/>
                <w:color w:val="000000"/>
              </w:rPr>
            </w:pPr>
            <w:r w:rsidRPr="002454AC">
              <w:rPr>
                <w:b/>
                <w:bCs/>
                <w:color w:val="000000"/>
              </w:rPr>
              <w:t>Type</w:t>
            </w:r>
          </w:p>
        </w:tc>
      </w:tr>
      <w:tr w:rsidR="00562F96" w:rsidRPr="00782C59" w14:paraId="4E90C75E" w14:textId="77777777" w:rsidTr="00562F96">
        <w:trPr>
          <w:trHeight w:val="320"/>
        </w:trPr>
        <w:tc>
          <w:tcPr>
            <w:tcW w:w="3870" w:type="dxa"/>
            <w:shd w:val="clear" w:color="auto" w:fill="auto"/>
            <w:noWrap/>
            <w:vAlign w:val="bottom"/>
            <w:hideMark/>
          </w:tcPr>
          <w:p w14:paraId="077651EE" w14:textId="77777777" w:rsidR="00562F96" w:rsidRPr="00782C59" w:rsidRDefault="00562F96" w:rsidP="00562F96">
            <w:pPr>
              <w:rPr>
                <w:color w:val="000000"/>
              </w:rPr>
            </w:pPr>
            <w:proofErr w:type="spellStart"/>
            <w:r w:rsidRPr="00782C59">
              <w:rPr>
                <w:color w:val="000000"/>
              </w:rPr>
              <w:t>AncillaryInputPointer</w:t>
            </w:r>
            <w:proofErr w:type="spellEnd"/>
          </w:p>
        </w:tc>
        <w:tc>
          <w:tcPr>
            <w:tcW w:w="1095" w:type="dxa"/>
            <w:shd w:val="clear" w:color="auto" w:fill="auto"/>
            <w:noWrap/>
            <w:vAlign w:val="bottom"/>
            <w:hideMark/>
          </w:tcPr>
          <w:p w14:paraId="6131CCF5" w14:textId="77777777" w:rsidR="00562F96" w:rsidRPr="00782C59" w:rsidRDefault="00562F96" w:rsidP="00562F96">
            <w:pPr>
              <w:rPr>
                <w:color w:val="000000"/>
              </w:rPr>
            </w:pPr>
            <w:r w:rsidRPr="00782C59">
              <w:rPr>
                <w:color w:val="000000"/>
              </w:rPr>
              <w:t>string</w:t>
            </w:r>
          </w:p>
        </w:tc>
      </w:tr>
      <w:tr w:rsidR="00562F96" w:rsidRPr="00782C59" w14:paraId="0B98439A" w14:textId="77777777" w:rsidTr="00562F96">
        <w:trPr>
          <w:trHeight w:val="320"/>
        </w:trPr>
        <w:tc>
          <w:tcPr>
            <w:tcW w:w="3870" w:type="dxa"/>
            <w:shd w:val="clear" w:color="auto" w:fill="auto"/>
            <w:noWrap/>
            <w:vAlign w:val="bottom"/>
            <w:hideMark/>
          </w:tcPr>
          <w:p w14:paraId="233D3E5C" w14:textId="77777777" w:rsidR="00562F96" w:rsidRPr="00782C59" w:rsidRDefault="00562F96" w:rsidP="00562F96">
            <w:pPr>
              <w:rPr>
                <w:color w:val="000000"/>
              </w:rPr>
            </w:pPr>
            <w:proofErr w:type="spellStart"/>
            <w:r w:rsidRPr="00782C59">
              <w:rPr>
                <w:color w:val="000000"/>
              </w:rPr>
              <w:t>AutomaticQualityFlag</w:t>
            </w:r>
            <w:proofErr w:type="spellEnd"/>
          </w:p>
        </w:tc>
        <w:tc>
          <w:tcPr>
            <w:tcW w:w="1095" w:type="dxa"/>
            <w:shd w:val="clear" w:color="auto" w:fill="auto"/>
            <w:noWrap/>
            <w:vAlign w:val="bottom"/>
            <w:hideMark/>
          </w:tcPr>
          <w:p w14:paraId="7F8E27C2" w14:textId="77777777" w:rsidR="00562F96" w:rsidRPr="00782C59" w:rsidRDefault="00562F96" w:rsidP="00562F96">
            <w:pPr>
              <w:rPr>
                <w:color w:val="000000"/>
              </w:rPr>
            </w:pPr>
            <w:r w:rsidRPr="00782C59">
              <w:rPr>
                <w:color w:val="000000"/>
              </w:rPr>
              <w:t>string</w:t>
            </w:r>
          </w:p>
        </w:tc>
      </w:tr>
      <w:tr w:rsidR="00562F96" w:rsidRPr="00782C59" w14:paraId="034D2005" w14:textId="77777777" w:rsidTr="00562F96">
        <w:trPr>
          <w:trHeight w:val="320"/>
        </w:trPr>
        <w:tc>
          <w:tcPr>
            <w:tcW w:w="3870" w:type="dxa"/>
            <w:shd w:val="clear" w:color="auto" w:fill="auto"/>
            <w:noWrap/>
            <w:vAlign w:val="bottom"/>
            <w:hideMark/>
          </w:tcPr>
          <w:p w14:paraId="6B6623AA" w14:textId="77777777" w:rsidR="00562F96" w:rsidRPr="00782C59" w:rsidRDefault="00562F96" w:rsidP="00562F96">
            <w:pPr>
              <w:rPr>
                <w:color w:val="000000"/>
              </w:rPr>
            </w:pPr>
            <w:proofErr w:type="spellStart"/>
            <w:r w:rsidRPr="00782C59">
              <w:rPr>
                <w:color w:val="000000"/>
              </w:rPr>
              <w:t>AutomaticQualityFlagExplanation</w:t>
            </w:r>
            <w:proofErr w:type="spellEnd"/>
          </w:p>
        </w:tc>
        <w:tc>
          <w:tcPr>
            <w:tcW w:w="1095" w:type="dxa"/>
            <w:shd w:val="clear" w:color="auto" w:fill="auto"/>
            <w:noWrap/>
            <w:vAlign w:val="bottom"/>
            <w:hideMark/>
          </w:tcPr>
          <w:p w14:paraId="48731DDA" w14:textId="77777777" w:rsidR="00562F96" w:rsidRPr="00782C59" w:rsidRDefault="00562F96" w:rsidP="00562F96">
            <w:pPr>
              <w:rPr>
                <w:color w:val="000000"/>
              </w:rPr>
            </w:pPr>
            <w:r w:rsidRPr="00782C59">
              <w:rPr>
                <w:color w:val="000000"/>
              </w:rPr>
              <w:t>string</w:t>
            </w:r>
          </w:p>
        </w:tc>
      </w:tr>
      <w:tr w:rsidR="00562F96" w:rsidRPr="00782C59" w14:paraId="2E9BD172" w14:textId="77777777" w:rsidTr="00562F96">
        <w:trPr>
          <w:trHeight w:val="320"/>
        </w:trPr>
        <w:tc>
          <w:tcPr>
            <w:tcW w:w="3870" w:type="dxa"/>
            <w:shd w:val="clear" w:color="auto" w:fill="auto"/>
            <w:noWrap/>
            <w:vAlign w:val="bottom"/>
            <w:hideMark/>
          </w:tcPr>
          <w:p w14:paraId="40D221E7" w14:textId="77777777" w:rsidR="00562F96" w:rsidRPr="00782C59" w:rsidRDefault="00562F96" w:rsidP="00562F96">
            <w:pPr>
              <w:rPr>
                <w:color w:val="000000"/>
              </w:rPr>
            </w:pPr>
            <w:proofErr w:type="spellStart"/>
            <w:r w:rsidRPr="00782C59">
              <w:rPr>
                <w:color w:val="000000"/>
              </w:rPr>
              <w:t>BuildID</w:t>
            </w:r>
            <w:proofErr w:type="spellEnd"/>
          </w:p>
        </w:tc>
        <w:tc>
          <w:tcPr>
            <w:tcW w:w="1095" w:type="dxa"/>
            <w:shd w:val="clear" w:color="auto" w:fill="auto"/>
            <w:noWrap/>
            <w:vAlign w:val="bottom"/>
            <w:hideMark/>
          </w:tcPr>
          <w:p w14:paraId="586B7CB3" w14:textId="77777777" w:rsidR="00562F96" w:rsidRPr="00782C59" w:rsidRDefault="00562F96" w:rsidP="00562F96">
            <w:pPr>
              <w:rPr>
                <w:color w:val="000000"/>
              </w:rPr>
            </w:pPr>
            <w:r w:rsidRPr="00782C59">
              <w:rPr>
                <w:color w:val="000000"/>
              </w:rPr>
              <w:t>string</w:t>
            </w:r>
          </w:p>
        </w:tc>
      </w:tr>
      <w:tr w:rsidR="00562F96" w:rsidRPr="00782C59" w14:paraId="68660A71" w14:textId="77777777" w:rsidTr="00562F96">
        <w:trPr>
          <w:trHeight w:val="320"/>
        </w:trPr>
        <w:tc>
          <w:tcPr>
            <w:tcW w:w="3870" w:type="dxa"/>
            <w:shd w:val="clear" w:color="auto" w:fill="auto"/>
            <w:noWrap/>
            <w:vAlign w:val="bottom"/>
            <w:hideMark/>
          </w:tcPr>
          <w:p w14:paraId="2ABEC3E7" w14:textId="77777777" w:rsidR="00562F96" w:rsidRPr="00782C59" w:rsidRDefault="00562F96" w:rsidP="00562F96">
            <w:pPr>
              <w:rPr>
                <w:color w:val="000000"/>
              </w:rPr>
            </w:pPr>
            <w:r w:rsidRPr="00782C59">
              <w:rPr>
                <w:color w:val="000000"/>
              </w:rPr>
              <w:t>CRS</w:t>
            </w:r>
          </w:p>
        </w:tc>
        <w:tc>
          <w:tcPr>
            <w:tcW w:w="1095" w:type="dxa"/>
            <w:shd w:val="clear" w:color="auto" w:fill="auto"/>
            <w:noWrap/>
            <w:vAlign w:val="bottom"/>
            <w:hideMark/>
          </w:tcPr>
          <w:p w14:paraId="736E4550" w14:textId="77777777" w:rsidR="00562F96" w:rsidRPr="00782C59" w:rsidRDefault="00562F96" w:rsidP="00562F96">
            <w:pPr>
              <w:rPr>
                <w:color w:val="000000"/>
              </w:rPr>
            </w:pPr>
            <w:r w:rsidRPr="00782C59">
              <w:rPr>
                <w:color w:val="000000"/>
              </w:rPr>
              <w:t>string</w:t>
            </w:r>
          </w:p>
        </w:tc>
      </w:tr>
      <w:tr w:rsidR="00562F96" w:rsidRPr="00782C59" w14:paraId="6528A896" w14:textId="77777777" w:rsidTr="00562F96">
        <w:trPr>
          <w:trHeight w:val="320"/>
        </w:trPr>
        <w:tc>
          <w:tcPr>
            <w:tcW w:w="3870" w:type="dxa"/>
            <w:shd w:val="clear" w:color="auto" w:fill="auto"/>
            <w:noWrap/>
            <w:vAlign w:val="bottom"/>
            <w:hideMark/>
          </w:tcPr>
          <w:p w14:paraId="2DAB7EF9" w14:textId="77777777" w:rsidR="00562F96" w:rsidRPr="00782C59" w:rsidRDefault="00562F96" w:rsidP="00562F96">
            <w:pPr>
              <w:rPr>
                <w:color w:val="000000"/>
              </w:rPr>
            </w:pPr>
            <w:proofErr w:type="spellStart"/>
            <w:r w:rsidRPr="00782C59">
              <w:rPr>
                <w:color w:val="000000"/>
              </w:rPr>
              <w:t>CampaignShortName</w:t>
            </w:r>
            <w:proofErr w:type="spellEnd"/>
          </w:p>
        </w:tc>
        <w:tc>
          <w:tcPr>
            <w:tcW w:w="1095" w:type="dxa"/>
            <w:shd w:val="clear" w:color="auto" w:fill="auto"/>
            <w:noWrap/>
            <w:vAlign w:val="bottom"/>
            <w:hideMark/>
          </w:tcPr>
          <w:p w14:paraId="2732DBD8" w14:textId="77777777" w:rsidR="00562F96" w:rsidRPr="00782C59" w:rsidRDefault="00562F96" w:rsidP="00562F96">
            <w:pPr>
              <w:rPr>
                <w:color w:val="000000"/>
              </w:rPr>
            </w:pPr>
            <w:r w:rsidRPr="00782C59">
              <w:rPr>
                <w:color w:val="000000"/>
              </w:rPr>
              <w:t>string</w:t>
            </w:r>
          </w:p>
        </w:tc>
      </w:tr>
      <w:tr w:rsidR="00562F96" w:rsidRPr="00782C59" w14:paraId="5D936502" w14:textId="77777777" w:rsidTr="00562F96">
        <w:trPr>
          <w:trHeight w:val="320"/>
        </w:trPr>
        <w:tc>
          <w:tcPr>
            <w:tcW w:w="3870" w:type="dxa"/>
            <w:shd w:val="clear" w:color="auto" w:fill="auto"/>
            <w:noWrap/>
            <w:vAlign w:val="bottom"/>
            <w:hideMark/>
          </w:tcPr>
          <w:p w14:paraId="63D86865" w14:textId="77777777" w:rsidR="00562F96" w:rsidRPr="00782C59" w:rsidRDefault="00562F96" w:rsidP="00562F96">
            <w:pPr>
              <w:rPr>
                <w:color w:val="000000"/>
              </w:rPr>
            </w:pPr>
            <w:proofErr w:type="spellStart"/>
            <w:r w:rsidRPr="00782C59">
              <w:rPr>
                <w:color w:val="000000"/>
              </w:rPr>
              <w:t>CollectionLabel</w:t>
            </w:r>
            <w:proofErr w:type="spellEnd"/>
          </w:p>
        </w:tc>
        <w:tc>
          <w:tcPr>
            <w:tcW w:w="1095" w:type="dxa"/>
            <w:shd w:val="clear" w:color="auto" w:fill="auto"/>
            <w:noWrap/>
            <w:vAlign w:val="bottom"/>
            <w:hideMark/>
          </w:tcPr>
          <w:p w14:paraId="0029C5BC" w14:textId="77777777" w:rsidR="00562F96" w:rsidRPr="00782C59" w:rsidRDefault="00562F96" w:rsidP="00562F96">
            <w:pPr>
              <w:rPr>
                <w:color w:val="000000"/>
              </w:rPr>
            </w:pPr>
            <w:r w:rsidRPr="00782C59">
              <w:rPr>
                <w:color w:val="000000"/>
              </w:rPr>
              <w:t>string</w:t>
            </w:r>
          </w:p>
        </w:tc>
      </w:tr>
      <w:tr w:rsidR="00562F96" w:rsidRPr="00782C59" w14:paraId="11B5D6CE" w14:textId="77777777" w:rsidTr="00562F96">
        <w:trPr>
          <w:trHeight w:val="320"/>
        </w:trPr>
        <w:tc>
          <w:tcPr>
            <w:tcW w:w="3870" w:type="dxa"/>
            <w:shd w:val="clear" w:color="auto" w:fill="auto"/>
            <w:noWrap/>
            <w:vAlign w:val="bottom"/>
            <w:hideMark/>
          </w:tcPr>
          <w:p w14:paraId="7A96E1E7" w14:textId="77777777" w:rsidR="00562F96" w:rsidRPr="00782C59" w:rsidRDefault="00562F96" w:rsidP="00562F96">
            <w:pPr>
              <w:rPr>
                <w:color w:val="000000"/>
              </w:rPr>
            </w:pPr>
            <w:proofErr w:type="spellStart"/>
            <w:r w:rsidRPr="00782C59">
              <w:rPr>
                <w:color w:val="000000"/>
              </w:rPr>
              <w:t>DataFormatType</w:t>
            </w:r>
            <w:proofErr w:type="spellEnd"/>
          </w:p>
        </w:tc>
        <w:tc>
          <w:tcPr>
            <w:tcW w:w="1095" w:type="dxa"/>
            <w:shd w:val="clear" w:color="auto" w:fill="auto"/>
            <w:noWrap/>
            <w:vAlign w:val="bottom"/>
            <w:hideMark/>
          </w:tcPr>
          <w:p w14:paraId="096563E4" w14:textId="77777777" w:rsidR="00562F96" w:rsidRPr="00782C59" w:rsidRDefault="00562F96" w:rsidP="00562F96">
            <w:pPr>
              <w:rPr>
                <w:color w:val="000000"/>
              </w:rPr>
            </w:pPr>
            <w:r w:rsidRPr="00782C59">
              <w:rPr>
                <w:color w:val="000000"/>
              </w:rPr>
              <w:t>string</w:t>
            </w:r>
          </w:p>
        </w:tc>
      </w:tr>
      <w:tr w:rsidR="00562F96" w:rsidRPr="00782C59" w14:paraId="769F9A2D" w14:textId="77777777" w:rsidTr="00562F96">
        <w:trPr>
          <w:trHeight w:val="320"/>
        </w:trPr>
        <w:tc>
          <w:tcPr>
            <w:tcW w:w="3870" w:type="dxa"/>
            <w:shd w:val="clear" w:color="auto" w:fill="auto"/>
            <w:noWrap/>
            <w:vAlign w:val="bottom"/>
            <w:hideMark/>
          </w:tcPr>
          <w:p w14:paraId="07FE606D" w14:textId="77777777" w:rsidR="00562F96" w:rsidRPr="00782C59" w:rsidRDefault="00562F96" w:rsidP="00562F96">
            <w:pPr>
              <w:rPr>
                <w:color w:val="000000"/>
              </w:rPr>
            </w:pPr>
            <w:proofErr w:type="spellStart"/>
            <w:r w:rsidRPr="00782C59">
              <w:rPr>
                <w:color w:val="000000"/>
              </w:rPr>
              <w:t>DayNightFlag</w:t>
            </w:r>
            <w:proofErr w:type="spellEnd"/>
          </w:p>
        </w:tc>
        <w:tc>
          <w:tcPr>
            <w:tcW w:w="1095" w:type="dxa"/>
            <w:shd w:val="clear" w:color="auto" w:fill="auto"/>
            <w:noWrap/>
            <w:vAlign w:val="bottom"/>
            <w:hideMark/>
          </w:tcPr>
          <w:p w14:paraId="44C5E2EE" w14:textId="77777777" w:rsidR="00562F96" w:rsidRPr="00782C59" w:rsidRDefault="00562F96" w:rsidP="00562F96">
            <w:pPr>
              <w:rPr>
                <w:color w:val="000000"/>
              </w:rPr>
            </w:pPr>
            <w:r w:rsidRPr="00782C59">
              <w:rPr>
                <w:color w:val="000000"/>
              </w:rPr>
              <w:t>string</w:t>
            </w:r>
          </w:p>
        </w:tc>
      </w:tr>
      <w:tr w:rsidR="00562F96" w:rsidRPr="00782C59" w14:paraId="3B0C1FD3" w14:textId="77777777" w:rsidTr="00562F96">
        <w:trPr>
          <w:trHeight w:val="320"/>
        </w:trPr>
        <w:tc>
          <w:tcPr>
            <w:tcW w:w="3870" w:type="dxa"/>
            <w:shd w:val="clear" w:color="auto" w:fill="auto"/>
            <w:noWrap/>
            <w:vAlign w:val="bottom"/>
            <w:hideMark/>
          </w:tcPr>
          <w:p w14:paraId="63EAA8C1" w14:textId="77777777" w:rsidR="00562F96" w:rsidRPr="00782C59" w:rsidRDefault="00562F96" w:rsidP="00562F96">
            <w:pPr>
              <w:rPr>
                <w:color w:val="000000"/>
              </w:rPr>
            </w:pPr>
            <w:proofErr w:type="spellStart"/>
            <w:r w:rsidRPr="00782C59">
              <w:rPr>
                <w:color w:val="000000"/>
              </w:rPr>
              <w:t>EastBoundingCoordinate</w:t>
            </w:r>
            <w:proofErr w:type="spellEnd"/>
          </w:p>
        </w:tc>
        <w:tc>
          <w:tcPr>
            <w:tcW w:w="1095" w:type="dxa"/>
            <w:shd w:val="clear" w:color="auto" w:fill="auto"/>
            <w:noWrap/>
            <w:vAlign w:val="bottom"/>
            <w:hideMark/>
          </w:tcPr>
          <w:p w14:paraId="3C58F06B" w14:textId="77777777" w:rsidR="00562F96" w:rsidRPr="00782C59" w:rsidRDefault="00562F96" w:rsidP="00562F96">
            <w:pPr>
              <w:rPr>
                <w:color w:val="000000"/>
              </w:rPr>
            </w:pPr>
            <w:r>
              <w:rPr>
                <w:color w:val="000000"/>
              </w:rPr>
              <w:t>float</w:t>
            </w:r>
          </w:p>
        </w:tc>
      </w:tr>
      <w:tr w:rsidR="00562F96" w:rsidRPr="00782C59" w14:paraId="21349CA4" w14:textId="77777777" w:rsidTr="00562F96">
        <w:trPr>
          <w:trHeight w:val="320"/>
        </w:trPr>
        <w:tc>
          <w:tcPr>
            <w:tcW w:w="3870" w:type="dxa"/>
            <w:shd w:val="clear" w:color="auto" w:fill="auto"/>
            <w:noWrap/>
            <w:vAlign w:val="bottom"/>
            <w:hideMark/>
          </w:tcPr>
          <w:p w14:paraId="5B2DAB28" w14:textId="77777777" w:rsidR="00562F96" w:rsidRPr="00782C59" w:rsidRDefault="00562F96" w:rsidP="00562F96">
            <w:pPr>
              <w:rPr>
                <w:color w:val="000000"/>
              </w:rPr>
            </w:pPr>
            <w:proofErr w:type="spellStart"/>
            <w:r w:rsidRPr="00782C59">
              <w:rPr>
                <w:color w:val="000000"/>
              </w:rPr>
              <w:t>FieldOfViewObstruction</w:t>
            </w:r>
            <w:proofErr w:type="spellEnd"/>
          </w:p>
        </w:tc>
        <w:tc>
          <w:tcPr>
            <w:tcW w:w="1095" w:type="dxa"/>
            <w:shd w:val="clear" w:color="auto" w:fill="auto"/>
            <w:noWrap/>
            <w:vAlign w:val="bottom"/>
            <w:hideMark/>
          </w:tcPr>
          <w:p w14:paraId="020BFEA4" w14:textId="77777777" w:rsidR="00562F96" w:rsidRPr="00782C59" w:rsidRDefault="00562F96" w:rsidP="00562F96">
            <w:pPr>
              <w:rPr>
                <w:color w:val="000000"/>
              </w:rPr>
            </w:pPr>
            <w:r w:rsidRPr="00782C59">
              <w:rPr>
                <w:color w:val="000000"/>
              </w:rPr>
              <w:t>string</w:t>
            </w:r>
          </w:p>
        </w:tc>
      </w:tr>
      <w:tr w:rsidR="00562F96" w:rsidRPr="00782C59" w14:paraId="26648F59" w14:textId="77777777" w:rsidTr="00562F96">
        <w:trPr>
          <w:trHeight w:val="320"/>
        </w:trPr>
        <w:tc>
          <w:tcPr>
            <w:tcW w:w="3870" w:type="dxa"/>
            <w:shd w:val="clear" w:color="auto" w:fill="auto"/>
            <w:noWrap/>
            <w:vAlign w:val="bottom"/>
            <w:hideMark/>
          </w:tcPr>
          <w:p w14:paraId="7A6A08DB" w14:textId="77777777" w:rsidR="00562F96" w:rsidRPr="00782C59" w:rsidRDefault="00562F96" w:rsidP="00562F96">
            <w:pPr>
              <w:rPr>
                <w:color w:val="000000"/>
              </w:rPr>
            </w:pPr>
            <w:proofErr w:type="spellStart"/>
            <w:r w:rsidRPr="00782C59">
              <w:rPr>
                <w:color w:val="000000" w:themeColor="text1"/>
              </w:rPr>
              <w:t>ImageLines</w:t>
            </w:r>
            <w:proofErr w:type="spellEnd"/>
          </w:p>
        </w:tc>
        <w:tc>
          <w:tcPr>
            <w:tcW w:w="1095" w:type="dxa"/>
            <w:shd w:val="clear" w:color="auto" w:fill="auto"/>
            <w:noWrap/>
            <w:vAlign w:val="bottom"/>
            <w:hideMark/>
          </w:tcPr>
          <w:p w14:paraId="50E2C320" w14:textId="77777777" w:rsidR="00562F96" w:rsidRPr="00782C59" w:rsidRDefault="00562F96" w:rsidP="00562F96">
            <w:pPr>
              <w:rPr>
                <w:color w:val="000000"/>
              </w:rPr>
            </w:pPr>
            <w:r>
              <w:rPr>
                <w:color w:val="000000"/>
              </w:rPr>
              <w:t>float</w:t>
            </w:r>
          </w:p>
        </w:tc>
      </w:tr>
      <w:tr w:rsidR="00562F96" w:rsidRPr="00782C59" w14:paraId="0094951A" w14:textId="77777777" w:rsidTr="00562F96">
        <w:trPr>
          <w:trHeight w:val="320"/>
        </w:trPr>
        <w:tc>
          <w:tcPr>
            <w:tcW w:w="3870" w:type="dxa"/>
            <w:shd w:val="clear" w:color="auto" w:fill="auto"/>
            <w:noWrap/>
            <w:vAlign w:val="bottom"/>
            <w:hideMark/>
          </w:tcPr>
          <w:p w14:paraId="7ADC124F" w14:textId="77777777" w:rsidR="00562F96" w:rsidRPr="00782C59" w:rsidRDefault="00562F96" w:rsidP="00562F96">
            <w:pPr>
              <w:rPr>
                <w:color w:val="000000"/>
              </w:rPr>
            </w:pPr>
            <w:proofErr w:type="spellStart"/>
            <w:r w:rsidRPr="00782C59">
              <w:rPr>
                <w:color w:val="000000" w:themeColor="text1"/>
              </w:rPr>
              <w:t>ImageLineSpacing</w:t>
            </w:r>
            <w:proofErr w:type="spellEnd"/>
          </w:p>
        </w:tc>
        <w:tc>
          <w:tcPr>
            <w:tcW w:w="1095" w:type="dxa"/>
            <w:shd w:val="clear" w:color="auto" w:fill="auto"/>
            <w:noWrap/>
            <w:vAlign w:val="bottom"/>
            <w:hideMark/>
          </w:tcPr>
          <w:p w14:paraId="67B75DC1" w14:textId="77777777" w:rsidR="00562F96" w:rsidRPr="00782C59" w:rsidRDefault="00562F96" w:rsidP="00562F96">
            <w:pPr>
              <w:rPr>
                <w:color w:val="000000"/>
              </w:rPr>
            </w:pPr>
            <w:r>
              <w:rPr>
                <w:color w:val="000000"/>
              </w:rPr>
              <w:t>integer</w:t>
            </w:r>
          </w:p>
        </w:tc>
      </w:tr>
      <w:tr w:rsidR="00562F96" w:rsidRPr="00782C59" w14:paraId="3A506275" w14:textId="77777777" w:rsidTr="00562F96">
        <w:trPr>
          <w:trHeight w:val="320"/>
        </w:trPr>
        <w:tc>
          <w:tcPr>
            <w:tcW w:w="3870" w:type="dxa"/>
            <w:shd w:val="clear" w:color="auto" w:fill="auto"/>
            <w:noWrap/>
            <w:vAlign w:val="bottom"/>
            <w:hideMark/>
          </w:tcPr>
          <w:p w14:paraId="5F28ADB5" w14:textId="77777777" w:rsidR="00562F96" w:rsidRPr="00782C59" w:rsidRDefault="00562F96" w:rsidP="00562F96">
            <w:pPr>
              <w:rPr>
                <w:color w:val="000000"/>
              </w:rPr>
            </w:pPr>
            <w:proofErr w:type="spellStart"/>
            <w:r w:rsidRPr="00782C59">
              <w:rPr>
                <w:color w:val="000000" w:themeColor="text1"/>
              </w:rPr>
              <w:t>ImagePixels</w:t>
            </w:r>
            <w:proofErr w:type="spellEnd"/>
          </w:p>
        </w:tc>
        <w:tc>
          <w:tcPr>
            <w:tcW w:w="1095" w:type="dxa"/>
            <w:shd w:val="clear" w:color="auto" w:fill="auto"/>
            <w:noWrap/>
            <w:vAlign w:val="bottom"/>
            <w:hideMark/>
          </w:tcPr>
          <w:p w14:paraId="369CD97D" w14:textId="77777777" w:rsidR="00562F96" w:rsidRPr="00782C59" w:rsidRDefault="00562F96" w:rsidP="00562F96">
            <w:pPr>
              <w:rPr>
                <w:color w:val="000000"/>
              </w:rPr>
            </w:pPr>
            <w:r>
              <w:rPr>
                <w:color w:val="000000"/>
              </w:rPr>
              <w:t>float</w:t>
            </w:r>
          </w:p>
        </w:tc>
      </w:tr>
      <w:tr w:rsidR="00562F96" w:rsidRPr="00782C59" w14:paraId="0880B9C4" w14:textId="77777777" w:rsidTr="00562F96">
        <w:trPr>
          <w:trHeight w:val="320"/>
        </w:trPr>
        <w:tc>
          <w:tcPr>
            <w:tcW w:w="3870" w:type="dxa"/>
            <w:shd w:val="clear" w:color="auto" w:fill="auto"/>
            <w:noWrap/>
            <w:vAlign w:val="bottom"/>
            <w:hideMark/>
          </w:tcPr>
          <w:p w14:paraId="38DDF85F" w14:textId="77777777" w:rsidR="00562F96" w:rsidRPr="00782C59" w:rsidRDefault="00562F96" w:rsidP="00562F96">
            <w:pPr>
              <w:rPr>
                <w:color w:val="000000"/>
              </w:rPr>
            </w:pPr>
            <w:proofErr w:type="spellStart"/>
            <w:r w:rsidRPr="00782C59">
              <w:rPr>
                <w:color w:val="000000" w:themeColor="text1"/>
              </w:rPr>
              <w:t>ImagePixelSpacing</w:t>
            </w:r>
            <w:proofErr w:type="spellEnd"/>
          </w:p>
        </w:tc>
        <w:tc>
          <w:tcPr>
            <w:tcW w:w="1095" w:type="dxa"/>
            <w:shd w:val="clear" w:color="auto" w:fill="auto"/>
            <w:noWrap/>
            <w:vAlign w:val="bottom"/>
            <w:hideMark/>
          </w:tcPr>
          <w:p w14:paraId="368E347F" w14:textId="77777777" w:rsidR="00562F96" w:rsidRPr="00782C59" w:rsidRDefault="00562F96" w:rsidP="00562F96">
            <w:pPr>
              <w:rPr>
                <w:color w:val="000000"/>
              </w:rPr>
            </w:pPr>
            <w:r>
              <w:rPr>
                <w:color w:val="000000"/>
              </w:rPr>
              <w:t>integer</w:t>
            </w:r>
          </w:p>
        </w:tc>
      </w:tr>
      <w:tr w:rsidR="00562F96" w:rsidRPr="00782C59" w14:paraId="66D3586E" w14:textId="77777777" w:rsidTr="00562F96">
        <w:trPr>
          <w:trHeight w:val="320"/>
        </w:trPr>
        <w:tc>
          <w:tcPr>
            <w:tcW w:w="3870" w:type="dxa"/>
            <w:shd w:val="clear" w:color="auto" w:fill="auto"/>
            <w:noWrap/>
            <w:vAlign w:val="bottom"/>
            <w:hideMark/>
          </w:tcPr>
          <w:p w14:paraId="4D634E92" w14:textId="77777777" w:rsidR="00562F96" w:rsidRPr="00782C59" w:rsidRDefault="00562F96" w:rsidP="00562F96">
            <w:pPr>
              <w:rPr>
                <w:color w:val="000000"/>
              </w:rPr>
            </w:pPr>
            <w:proofErr w:type="spellStart"/>
            <w:r w:rsidRPr="00782C59">
              <w:rPr>
                <w:color w:val="000000"/>
              </w:rPr>
              <w:t>InputPointer</w:t>
            </w:r>
            <w:proofErr w:type="spellEnd"/>
          </w:p>
        </w:tc>
        <w:tc>
          <w:tcPr>
            <w:tcW w:w="1095" w:type="dxa"/>
            <w:shd w:val="clear" w:color="auto" w:fill="auto"/>
            <w:noWrap/>
            <w:vAlign w:val="bottom"/>
            <w:hideMark/>
          </w:tcPr>
          <w:p w14:paraId="75CA23FB" w14:textId="77777777" w:rsidR="00562F96" w:rsidRPr="00782C59" w:rsidRDefault="00562F96" w:rsidP="00562F96">
            <w:pPr>
              <w:rPr>
                <w:color w:val="000000"/>
              </w:rPr>
            </w:pPr>
            <w:r w:rsidRPr="00782C59">
              <w:rPr>
                <w:color w:val="000000"/>
              </w:rPr>
              <w:t>string</w:t>
            </w:r>
          </w:p>
        </w:tc>
      </w:tr>
      <w:tr w:rsidR="00562F96" w:rsidRPr="00782C59" w14:paraId="44338E60" w14:textId="77777777" w:rsidTr="00562F96">
        <w:trPr>
          <w:trHeight w:val="320"/>
        </w:trPr>
        <w:tc>
          <w:tcPr>
            <w:tcW w:w="3870" w:type="dxa"/>
            <w:shd w:val="clear" w:color="auto" w:fill="auto"/>
            <w:noWrap/>
            <w:vAlign w:val="bottom"/>
            <w:hideMark/>
          </w:tcPr>
          <w:p w14:paraId="54F464BA" w14:textId="77777777" w:rsidR="00562F96" w:rsidRPr="00782C59" w:rsidRDefault="00562F96" w:rsidP="00562F96">
            <w:pPr>
              <w:rPr>
                <w:color w:val="000000"/>
              </w:rPr>
            </w:pPr>
            <w:proofErr w:type="spellStart"/>
            <w:r w:rsidRPr="00782C59">
              <w:rPr>
                <w:color w:val="000000"/>
              </w:rPr>
              <w:t>InstrumentShortName</w:t>
            </w:r>
            <w:proofErr w:type="spellEnd"/>
          </w:p>
        </w:tc>
        <w:tc>
          <w:tcPr>
            <w:tcW w:w="1095" w:type="dxa"/>
            <w:shd w:val="clear" w:color="auto" w:fill="auto"/>
            <w:noWrap/>
            <w:vAlign w:val="bottom"/>
            <w:hideMark/>
          </w:tcPr>
          <w:p w14:paraId="3EC91B92" w14:textId="77777777" w:rsidR="00562F96" w:rsidRPr="00782C59" w:rsidRDefault="00562F96" w:rsidP="00562F96">
            <w:pPr>
              <w:rPr>
                <w:color w:val="000000"/>
              </w:rPr>
            </w:pPr>
            <w:r w:rsidRPr="00782C59">
              <w:rPr>
                <w:color w:val="000000"/>
              </w:rPr>
              <w:t>string</w:t>
            </w:r>
          </w:p>
        </w:tc>
      </w:tr>
      <w:tr w:rsidR="00562F96" w:rsidRPr="00782C59" w14:paraId="653C8129" w14:textId="77777777" w:rsidTr="00562F96">
        <w:trPr>
          <w:trHeight w:val="320"/>
        </w:trPr>
        <w:tc>
          <w:tcPr>
            <w:tcW w:w="3870" w:type="dxa"/>
            <w:shd w:val="clear" w:color="auto" w:fill="auto"/>
            <w:noWrap/>
            <w:vAlign w:val="bottom"/>
            <w:hideMark/>
          </w:tcPr>
          <w:p w14:paraId="08E9C6A7" w14:textId="77777777" w:rsidR="00562F96" w:rsidRPr="00782C59" w:rsidRDefault="00562F96" w:rsidP="00562F96">
            <w:pPr>
              <w:rPr>
                <w:color w:val="000000"/>
              </w:rPr>
            </w:pPr>
            <w:proofErr w:type="spellStart"/>
            <w:r w:rsidRPr="00782C59">
              <w:rPr>
                <w:color w:val="000000"/>
              </w:rPr>
              <w:lastRenderedPageBreak/>
              <w:t>LocalGranuleID</w:t>
            </w:r>
            <w:proofErr w:type="spellEnd"/>
          </w:p>
        </w:tc>
        <w:tc>
          <w:tcPr>
            <w:tcW w:w="1095" w:type="dxa"/>
            <w:shd w:val="clear" w:color="auto" w:fill="auto"/>
            <w:noWrap/>
            <w:vAlign w:val="bottom"/>
            <w:hideMark/>
          </w:tcPr>
          <w:p w14:paraId="0B76BCFA" w14:textId="77777777" w:rsidR="00562F96" w:rsidRPr="00782C59" w:rsidRDefault="00562F96" w:rsidP="00562F96">
            <w:pPr>
              <w:rPr>
                <w:color w:val="000000"/>
              </w:rPr>
            </w:pPr>
            <w:r w:rsidRPr="00782C59">
              <w:rPr>
                <w:color w:val="000000"/>
              </w:rPr>
              <w:t>string</w:t>
            </w:r>
          </w:p>
        </w:tc>
      </w:tr>
      <w:tr w:rsidR="00562F96" w:rsidRPr="00782C59" w14:paraId="7BA4587B" w14:textId="77777777" w:rsidTr="00562F96">
        <w:trPr>
          <w:trHeight w:val="320"/>
        </w:trPr>
        <w:tc>
          <w:tcPr>
            <w:tcW w:w="3870" w:type="dxa"/>
            <w:shd w:val="clear" w:color="auto" w:fill="auto"/>
            <w:noWrap/>
            <w:vAlign w:val="bottom"/>
            <w:hideMark/>
          </w:tcPr>
          <w:p w14:paraId="5D33E087" w14:textId="77777777" w:rsidR="00562F96" w:rsidRPr="00782C59" w:rsidRDefault="00562F96" w:rsidP="00562F96">
            <w:pPr>
              <w:rPr>
                <w:color w:val="000000"/>
              </w:rPr>
            </w:pPr>
            <w:proofErr w:type="spellStart"/>
            <w:r w:rsidRPr="00782C59">
              <w:rPr>
                <w:color w:val="000000"/>
              </w:rPr>
              <w:t>LongName</w:t>
            </w:r>
            <w:proofErr w:type="spellEnd"/>
          </w:p>
        </w:tc>
        <w:tc>
          <w:tcPr>
            <w:tcW w:w="1095" w:type="dxa"/>
            <w:shd w:val="clear" w:color="auto" w:fill="auto"/>
            <w:noWrap/>
            <w:vAlign w:val="bottom"/>
            <w:hideMark/>
          </w:tcPr>
          <w:p w14:paraId="2A3984B2" w14:textId="77777777" w:rsidR="00562F96" w:rsidRPr="00782C59" w:rsidRDefault="00562F96" w:rsidP="00562F96">
            <w:pPr>
              <w:rPr>
                <w:color w:val="000000"/>
              </w:rPr>
            </w:pPr>
            <w:r w:rsidRPr="00782C59">
              <w:rPr>
                <w:color w:val="000000"/>
              </w:rPr>
              <w:t>string</w:t>
            </w:r>
          </w:p>
        </w:tc>
      </w:tr>
      <w:tr w:rsidR="00562F96" w:rsidRPr="00782C59" w14:paraId="6B152C23" w14:textId="77777777" w:rsidTr="00562F96">
        <w:trPr>
          <w:trHeight w:val="320"/>
        </w:trPr>
        <w:tc>
          <w:tcPr>
            <w:tcW w:w="3870" w:type="dxa"/>
            <w:shd w:val="clear" w:color="auto" w:fill="auto"/>
            <w:noWrap/>
            <w:vAlign w:val="bottom"/>
            <w:hideMark/>
          </w:tcPr>
          <w:p w14:paraId="6AE3733F" w14:textId="77777777" w:rsidR="00562F96" w:rsidRPr="00782C59" w:rsidRDefault="00562F96" w:rsidP="00562F96">
            <w:pPr>
              <w:rPr>
                <w:color w:val="000000"/>
              </w:rPr>
            </w:pPr>
            <w:proofErr w:type="spellStart"/>
            <w:r w:rsidRPr="00782C59">
              <w:rPr>
                <w:color w:val="000000"/>
              </w:rPr>
              <w:t>NorthBoundingCoordinate</w:t>
            </w:r>
            <w:proofErr w:type="spellEnd"/>
          </w:p>
        </w:tc>
        <w:tc>
          <w:tcPr>
            <w:tcW w:w="1095" w:type="dxa"/>
            <w:shd w:val="clear" w:color="auto" w:fill="auto"/>
            <w:noWrap/>
            <w:vAlign w:val="bottom"/>
            <w:hideMark/>
          </w:tcPr>
          <w:p w14:paraId="32C92ECD" w14:textId="77777777" w:rsidR="00562F96" w:rsidRPr="00782C59" w:rsidRDefault="00562F96" w:rsidP="00562F96">
            <w:pPr>
              <w:rPr>
                <w:color w:val="000000"/>
              </w:rPr>
            </w:pPr>
            <w:r>
              <w:rPr>
                <w:color w:val="000000"/>
              </w:rPr>
              <w:t>float</w:t>
            </w:r>
          </w:p>
        </w:tc>
      </w:tr>
      <w:tr w:rsidR="00562F96" w:rsidRPr="00782C59" w14:paraId="0FF058ED" w14:textId="77777777" w:rsidTr="00562F96">
        <w:trPr>
          <w:trHeight w:val="320"/>
        </w:trPr>
        <w:tc>
          <w:tcPr>
            <w:tcW w:w="3870" w:type="dxa"/>
            <w:shd w:val="clear" w:color="auto" w:fill="auto"/>
            <w:noWrap/>
            <w:vAlign w:val="bottom"/>
            <w:hideMark/>
          </w:tcPr>
          <w:p w14:paraId="264B275D" w14:textId="77777777" w:rsidR="00562F96" w:rsidRPr="00782C59" w:rsidRDefault="00562F96" w:rsidP="00562F96">
            <w:pPr>
              <w:rPr>
                <w:color w:val="000000"/>
              </w:rPr>
            </w:pPr>
            <w:proofErr w:type="spellStart"/>
            <w:r w:rsidRPr="00782C59">
              <w:rPr>
                <w:color w:val="000000"/>
              </w:rPr>
              <w:t>PGEName</w:t>
            </w:r>
            <w:proofErr w:type="spellEnd"/>
          </w:p>
        </w:tc>
        <w:tc>
          <w:tcPr>
            <w:tcW w:w="1095" w:type="dxa"/>
            <w:shd w:val="clear" w:color="auto" w:fill="auto"/>
            <w:noWrap/>
            <w:vAlign w:val="bottom"/>
            <w:hideMark/>
          </w:tcPr>
          <w:p w14:paraId="2C31DCCC" w14:textId="77777777" w:rsidR="00562F96" w:rsidRPr="00782C59" w:rsidRDefault="00562F96" w:rsidP="00562F96">
            <w:pPr>
              <w:rPr>
                <w:color w:val="000000"/>
              </w:rPr>
            </w:pPr>
            <w:r w:rsidRPr="00782C59">
              <w:rPr>
                <w:color w:val="000000"/>
              </w:rPr>
              <w:t>string</w:t>
            </w:r>
          </w:p>
        </w:tc>
      </w:tr>
      <w:tr w:rsidR="00562F96" w:rsidRPr="00782C59" w14:paraId="76BDDDFB" w14:textId="77777777" w:rsidTr="00562F96">
        <w:trPr>
          <w:trHeight w:val="320"/>
        </w:trPr>
        <w:tc>
          <w:tcPr>
            <w:tcW w:w="3870" w:type="dxa"/>
            <w:shd w:val="clear" w:color="auto" w:fill="auto"/>
            <w:noWrap/>
            <w:vAlign w:val="bottom"/>
            <w:hideMark/>
          </w:tcPr>
          <w:p w14:paraId="12903545" w14:textId="77777777" w:rsidR="00562F96" w:rsidRPr="00782C59" w:rsidRDefault="00562F96" w:rsidP="00562F96">
            <w:pPr>
              <w:rPr>
                <w:color w:val="000000"/>
              </w:rPr>
            </w:pPr>
            <w:proofErr w:type="spellStart"/>
            <w:r w:rsidRPr="00782C59">
              <w:rPr>
                <w:color w:val="000000"/>
              </w:rPr>
              <w:t>PGEVersion</w:t>
            </w:r>
            <w:proofErr w:type="spellEnd"/>
          </w:p>
        </w:tc>
        <w:tc>
          <w:tcPr>
            <w:tcW w:w="1095" w:type="dxa"/>
            <w:shd w:val="clear" w:color="auto" w:fill="auto"/>
            <w:noWrap/>
            <w:vAlign w:val="bottom"/>
            <w:hideMark/>
          </w:tcPr>
          <w:p w14:paraId="4158623F" w14:textId="77777777" w:rsidR="00562F96" w:rsidRPr="00782C59" w:rsidRDefault="00562F96" w:rsidP="00562F96">
            <w:pPr>
              <w:rPr>
                <w:color w:val="000000"/>
              </w:rPr>
            </w:pPr>
            <w:r w:rsidRPr="00782C59">
              <w:rPr>
                <w:color w:val="000000"/>
              </w:rPr>
              <w:t>string</w:t>
            </w:r>
          </w:p>
        </w:tc>
      </w:tr>
      <w:tr w:rsidR="00562F96" w:rsidRPr="00782C59" w14:paraId="170DD110" w14:textId="77777777" w:rsidTr="00562F96">
        <w:trPr>
          <w:trHeight w:val="320"/>
        </w:trPr>
        <w:tc>
          <w:tcPr>
            <w:tcW w:w="3870" w:type="dxa"/>
            <w:shd w:val="clear" w:color="auto" w:fill="auto"/>
            <w:noWrap/>
            <w:vAlign w:val="bottom"/>
            <w:hideMark/>
          </w:tcPr>
          <w:p w14:paraId="6CF9D0E1" w14:textId="77777777" w:rsidR="00562F96" w:rsidRPr="00782C59" w:rsidRDefault="00562F96" w:rsidP="00562F96">
            <w:pPr>
              <w:rPr>
                <w:color w:val="000000"/>
              </w:rPr>
            </w:pPr>
            <w:proofErr w:type="spellStart"/>
            <w:r w:rsidRPr="00782C59">
              <w:rPr>
                <w:color w:val="000000"/>
              </w:rPr>
              <w:t>PlatformLongName</w:t>
            </w:r>
            <w:proofErr w:type="spellEnd"/>
          </w:p>
        </w:tc>
        <w:tc>
          <w:tcPr>
            <w:tcW w:w="1095" w:type="dxa"/>
            <w:shd w:val="clear" w:color="auto" w:fill="auto"/>
            <w:noWrap/>
            <w:vAlign w:val="bottom"/>
            <w:hideMark/>
          </w:tcPr>
          <w:p w14:paraId="46CF3AC1" w14:textId="77777777" w:rsidR="00562F96" w:rsidRPr="00782C59" w:rsidRDefault="00562F96" w:rsidP="00562F96">
            <w:pPr>
              <w:rPr>
                <w:color w:val="000000"/>
              </w:rPr>
            </w:pPr>
            <w:r w:rsidRPr="00782C59">
              <w:rPr>
                <w:color w:val="000000"/>
              </w:rPr>
              <w:t>string</w:t>
            </w:r>
          </w:p>
        </w:tc>
      </w:tr>
      <w:tr w:rsidR="00562F96" w:rsidRPr="00782C59" w14:paraId="58D840B6" w14:textId="77777777" w:rsidTr="00562F96">
        <w:trPr>
          <w:trHeight w:val="320"/>
        </w:trPr>
        <w:tc>
          <w:tcPr>
            <w:tcW w:w="3870" w:type="dxa"/>
            <w:shd w:val="clear" w:color="auto" w:fill="auto"/>
            <w:noWrap/>
            <w:vAlign w:val="bottom"/>
            <w:hideMark/>
          </w:tcPr>
          <w:p w14:paraId="081A0937" w14:textId="77777777" w:rsidR="00562F96" w:rsidRPr="00782C59" w:rsidRDefault="00562F96" w:rsidP="00562F96">
            <w:pPr>
              <w:rPr>
                <w:color w:val="000000"/>
              </w:rPr>
            </w:pPr>
            <w:proofErr w:type="spellStart"/>
            <w:r w:rsidRPr="00782C59">
              <w:rPr>
                <w:color w:val="000000"/>
              </w:rPr>
              <w:t>PlatformShortName</w:t>
            </w:r>
            <w:proofErr w:type="spellEnd"/>
          </w:p>
        </w:tc>
        <w:tc>
          <w:tcPr>
            <w:tcW w:w="1095" w:type="dxa"/>
            <w:shd w:val="clear" w:color="auto" w:fill="auto"/>
            <w:noWrap/>
            <w:vAlign w:val="bottom"/>
            <w:hideMark/>
          </w:tcPr>
          <w:p w14:paraId="69E03182" w14:textId="77777777" w:rsidR="00562F96" w:rsidRPr="00782C59" w:rsidRDefault="00562F96" w:rsidP="00562F96">
            <w:pPr>
              <w:rPr>
                <w:color w:val="000000"/>
              </w:rPr>
            </w:pPr>
            <w:r w:rsidRPr="00782C59">
              <w:rPr>
                <w:color w:val="000000"/>
              </w:rPr>
              <w:t>string</w:t>
            </w:r>
          </w:p>
        </w:tc>
      </w:tr>
      <w:tr w:rsidR="00562F96" w:rsidRPr="00782C59" w14:paraId="11F250DE" w14:textId="77777777" w:rsidTr="00562F96">
        <w:trPr>
          <w:trHeight w:val="320"/>
        </w:trPr>
        <w:tc>
          <w:tcPr>
            <w:tcW w:w="3870" w:type="dxa"/>
            <w:shd w:val="clear" w:color="auto" w:fill="auto"/>
            <w:noWrap/>
            <w:vAlign w:val="bottom"/>
            <w:hideMark/>
          </w:tcPr>
          <w:p w14:paraId="7B3762F3" w14:textId="77777777" w:rsidR="00562F96" w:rsidRPr="00782C59" w:rsidRDefault="00562F96" w:rsidP="00562F96">
            <w:pPr>
              <w:rPr>
                <w:color w:val="000000"/>
              </w:rPr>
            </w:pPr>
            <w:proofErr w:type="spellStart"/>
            <w:r w:rsidRPr="00782C59">
              <w:rPr>
                <w:color w:val="000000"/>
              </w:rPr>
              <w:t>PlatformType</w:t>
            </w:r>
            <w:proofErr w:type="spellEnd"/>
          </w:p>
        </w:tc>
        <w:tc>
          <w:tcPr>
            <w:tcW w:w="1095" w:type="dxa"/>
            <w:shd w:val="clear" w:color="auto" w:fill="auto"/>
            <w:noWrap/>
            <w:vAlign w:val="bottom"/>
            <w:hideMark/>
          </w:tcPr>
          <w:p w14:paraId="16DC0681" w14:textId="77777777" w:rsidR="00562F96" w:rsidRPr="00782C59" w:rsidRDefault="00562F96" w:rsidP="00562F96">
            <w:pPr>
              <w:rPr>
                <w:color w:val="000000"/>
              </w:rPr>
            </w:pPr>
            <w:r w:rsidRPr="00782C59">
              <w:rPr>
                <w:color w:val="000000"/>
              </w:rPr>
              <w:t>string</w:t>
            </w:r>
          </w:p>
        </w:tc>
      </w:tr>
      <w:tr w:rsidR="00562F96" w:rsidRPr="00782C59" w14:paraId="57982B14" w14:textId="77777777" w:rsidTr="00562F96">
        <w:trPr>
          <w:trHeight w:val="320"/>
        </w:trPr>
        <w:tc>
          <w:tcPr>
            <w:tcW w:w="3870" w:type="dxa"/>
            <w:shd w:val="clear" w:color="auto" w:fill="auto"/>
            <w:noWrap/>
            <w:vAlign w:val="bottom"/>
            <w:hideMark/>
          </w:tcPr>
          <w:p w14:paraId="18150B80" w14:textId="77777777" w:rsidR="00562F96" w:rsidRPr="00782C59" w:rsidRDefault="00562F96" w:rsidP="00562F96">
            <w:pPr>
              <w:rPr>
                <w:color w:val="000000"/>
              </w:rPr>
            </w:pPr>
            <w:proofErr w:type="spellStart"/>
            <w:r w:rsidRPr="00782C59">
              <w:rPr>
                <w:color w:val="000000"/>
              </w:rPr>
              <w:t>ProcessingEnvironment</w:t>
            </w:r>
            <w:proofErr w:type="spellEnd"/>
          </w:p>
        </w:tc>
        <w:tc>
          <w:tcPr>
            <w:tcW w:w="1095" w:type="dxa"/>
            <w:shd w:val="clear" w:color="auto" w:fill="auto"/>
            <w:noWrap/>
            <w:vAlign w:val="bottom"/>
            <w:hideMark/>
          </w:tcPr>
          <w:p w14:paraId="7A66DF79" w14:textId="77777777" w:rsidR="00562F96" w:rsidRPr="00782C59" w:rsidRDefault="00562F96" w:rsidP="00562F96">
            <w:pPr>
              <w:rPr>
                <w:color w:val="000000"/>
              </w:rPr>
            </w:pPr>
            <w:r w:rsidRPr="00782C59">
              <w:rPr>
                <w:color w:val="000000"/>
              </w:rPr>
              <w:t>string</w:t>
            </w:r>
          </w:p>
        </w:tc>
      </w:tr>
      <w:tr w:rsidR="00562F96" w:rsidRPr="00782C59" w14:paraId="7A85BD6B" w14:textId="77777777" w:rsidTr="00562F96">
        <w:trPr>
          <w:trHeight w:val="320"/>
        </w:trPr>
        <w:tc>
          <w:tcPr>
            <w:tcW w:w="3870" w:type="dxa"/>
            <w:shd w:val="clear" w:color="auto" w:fill="auto"/>
            <w:noWrap/>
            <w:vAlign w:val="bottom"/>
            <w:hideMark/>
          </w:tcPr>
          <w:p w14:paraId="03B97D5B" w14:textId="77777777" w:rsidR="00562F96" w:rsidRPr="00782C59" w:rsidRDefault="00562F96" w:rsidP="00562F96">
            <w:pPr>
              <w:rPr>
                <w:color w:val="000000"/>
              </w:rPr>
            </w:pPr>
            <w:proofErr w:type="spellStart"/>
            <w:r w:rsidRPr="00782C59">
              <w:rPr>
                <w:color w:val="000000"/>
              </w:rPr>
              <w:t>ProcessingLevelDescription</w:t>
            </w:r>
            <w:proofErr w:type="spellEnd"/>
          </w:p>
        </w:tc>
        <w:tc>
          <w:tcPr>
            <w:tcW w:w="1095" w:type="dxa"/>
            <w:shd w:val="clear" w:color="auto" w:fill="auto"/>
            <w:noWrap/>
            <w:vAlign w:val="bottom"/>
            <w:hideMark/>
          </w:tcPr>
          <w:p w14:paraId="7E0AAC6D" w14:textId="77777777" w:rsidR="00562F96" w:rsidRPr="00782C59" w:rsidRDefault="00562F96" w:rsidP="00562F96">
            <w:pPr>
              <w:rPr>
                <w:color w:val="000000"/>
              </w:rPr>
            </w:pPr>
            <w:r w:rsidRPr="00782C59">
              <w:rPr>
                <w:color w:val="000000"/>
              </w:rPr>
              <w:t>string</w:t>
            </w:r>
          </w:p>
        </w:tc>
      </w:tr>
      <w:tr w:rsidR="00562F96" w:rsidRPr="00782C59" w14:paraId="3BDD8F4A" w14:textId="77777777" w:rsidTr="00562F96">
        <w:trPr>
          <w:trHeight w:val="320"/>
        </w:trPr>
        <w:tc>
          <w:tcPr>
            <w:tcW w:w="3870" w:type="dxa"/>
            <w:shd w:val="clear" w:color="auto" w:fill="auto"/>
            <w:noWrap/>
            <w:vAlign w:val="bottom"/>
            <w:hideMark/>
          </w:tcPr>
          <w:p w14:paraId="77C09A65" w14:textId="77777777" w:rsidR="00562F96" w:rsidRPr="00782C59" w:rsidRDefault="00562F96" w:rsidP="00562F96">
            <w:pPr>
              <w:rPr>
                <w:color w:val="000000"/>
              </w:rPr>
            </w:pPr>
            <w:proofErr w:type="spellStart"/>
            <w:r w:rsidRPr="00782C59">
              <w:rPr>
                <w:color w:val="000000"/>
              </w:rPr>
              <w:t>ProcessingLevelID</w:t>
            </w:r>
            <w:proofErr w:type="spellEnd"/>
          </w:p>
        </w:tc>
        <w:tc>
          <w:tcPr>
            <w:tcW w:w="1095" w:type="dxa"/>
            <w:shd w:val="clear" w:color="auto" w:fill="auto"/>
            <w:noWrap/>
            <w:vAlign w:val="bottom"/>
            <w:hideMark/>
          </w:tcPr>
          <w:p w14:paraId="32EFFD84" w14:textId="77777777" w:rsidR="00562F96" w:rsidRPr="00782C59" w:rsidRDefault="00562F96" w:rsidP="00562F96">
            <w:pPr>
              <w:rPr>
                <w:color w:val="000000"/>
              </w:rPr>
            </w:pPr>
            <w:r w:rsidRPr="00782C59">
              <w:rPr>
                <w:color w:val="000000"/>
              </w:rPr>
              <w:t>string</w:t>
            </w:r>
          </w:p>
        </w:tc>
      </w:tr>
      <w:tr w:rsidR="00562F96" w:rsidRPr="00782C59" w14:paraId="452355BB" w14:textId="77777777" w:rsidTr="00562F96">
        <w:trPr>
          <w:trHeight w:val="320"/>
        </w:trPr>
        <w:tc>
          <w:tcPr>
            <w:tcW w:w="3870" w:type="dxa"/>
            <w:shd w:val="clear" w:color="auto" w:fill="auto"/>
            <w:noWrap/>
            <w:vAlign w:val="bottom"/>
            <w:hideMark/>
          </w:tcPr>
          <w:p w14:paraId="3DCED7A9" w14:textId="77777777" w:rsidR="00562F96" w:rsidRPr="00782C59" w:rsidRDefault="00562F96" w:rsidP="00562F96">
            <w:pPr>
              <w:rPr>
                <w:color w:val="000000"/>
              </w:rPr>
            </w:pPr>
            <w:proofErr w:type="spellStart"/>
            <w:r w:rsidRPr="00782C59">
              <w:rPr>
                <w:color w:val="000000"/>
              </w:rPr>
              <w:t>ProducerAgency</w:t>
            </w:r>
            <w:proofErr w:type="spellEnd"/>
          </w:p>
        </w:tc>
        <w:tc>
          <w:tcPr>
            <w:tcW w:w="1095" w:type="dxa"/>
            <w:shd w:val="clear" w:color="auto" w:fill="auto"/>
            <w:noWrap/>
            <w:vAlign w:val="bottom"/>
            <w:hideMark/>
          </w:tcPr>
          <w:p w14:paraId="433436B3" w14:textId="77777777" w:rsidR="00562F96" w:rsidRPr="00782C59" w:rsidRDefault="00562F96" w:rsidP="00562F96">
            <w:pPr>
              <w:rPr>
                <w:color w:val="000000"/>
              </w:rPr>
            </w:pPr>
            <w:r w:rsidRPr="00782C59">
              <w:rPr>
                <w:color w:val="000000"/>
              </w:rPr>
              <w:t>string</w:t>
            </w:r>
          </w:p>
        </w:tc>
      </w:tr>
      <w:tr w:rsidR="00562F96" w:rsidRPr="00782C59" w14:paraId="3D8E8F56" w14:textId="77777777" w:rsidTr="00562F96">
        <w:trPr>
          <w:trHeight w:val="320"/>
        </w:trPr>
        <w:tc>
          <w:tcPr>
            <w:tcW w:w="3870" w:type="dxa"/>
            <w:shd w:val="clear" w:color="auto" w:fill="auto"/>
            <w:noWrap/>
            <w:vAlign w:val="bottom"/>
            <w:hideMark/>
          </w:tcPr>
          <w:p w14:paraId="779CC591" w14:textId="77777777" w:rsidR="00562F96" w:rsidRPr="00782C59" w:rsidRDefault="00562F96" w:rsidP="00562F96">
            <w:pPr>
              <w:rPr>
                <w:color w:val="000000"/>
              </w:rPr>
            </w:pPr>
            <w:proofErr w:type="spellStart"/>
            <w:r w:rsidRPr="00782C59">
              <w:rPr>
                <w:color w:val="000000"/>
              </w:rPr>
              <w:t>ProducerInstitution</w:t>
            </w:r>
            <w:proofErr w:type="spellEnd"/>
          </w:p>
        </w:tc>
        <w:tc>
          <w:tcPr>
            <w:tcW w:w="1095" w:type="dxa"/>
            <w:shd w:val="clear" w:color="auto" w:fill="auto"/>
            <w:noWrap/>
            <w:vAlign w:val="bottom"/>
            <w:hideMark/>
          </w:tcPr>
          <w:p w14:paraId="54543553" w14:textId="77777777" w:rsidR="00562F96" w:rsidRPr="00782C59" w:rsidRDefault="00562F96" w:rsidP="00562F96">
            <w:pPr>
              <w:rPr>
                <w:color w:val="000000"/>
              </w:rPr>
            </w:pPr>
            <w:r w:rsidRPr="00782C59">
              <w:rPr>
                <w:color w:val="000000"/>
              </w:rPr>
              <w:t>string</w:t>
            </w:r>
          </w:p>
        </w:tc>
      </w:tr>
      <w:tr w:rsidR="00562F96" w:rsidRPr="00782C59" w14:paraId="1D308E53" w14:textId="77777777" w:rsidTr="00562F96">
        <w:trPr>
          <w:trHeight w:val="320"/>
        </w:trPr>
        <w:tc>
          <w:tcPr>
            <w:tcW w:w="3870" w:type="dxa"/>
            <w:shd w:val="clear" w:color="auto" w:fill="auto"/>
            <w:noWrap/>
            <w:vAlign w:val="bottom"/>
            <w:hideMark/>
          </w:tcPr>
          <w:p w14:paraId="211DBC72" w14:textId="77777777" w:rsidR="00562F96" w:rsidRPr="00782C59" w:rsidRDefault="00562F96" w:rsidP="00562F96">
            <w:pPr>
              <w:rPr>
                <w:color w:val="000000"/>
              </w:rPr>
            </w:pPr>
            <w:proofErr w:type="spellStart"/>
            <w:r w:rsidRPr="00782C59">
              <w:rPr>
                <w:color w:val="000000"/>
              </w:rPr>
              <w:t>ProductionDateTime</w:t>
            </w:r>
            <w:proofErr w:type="spellEnd"/>
          </w:p>
        </w:tc>
        <w:tc>
          <w:tcPr>
            <w:tcW w:w="1095" w:type="dxa"/>
            <w:shd w:val="clear" w:color="auto" w:fill="auto"/>
            <w:noWrap/>
            <w:vAlign w:val="bottom"/>
            <w:hideMark/>
          </w:tcPr>
          <w:p w14:paraId="0CD331F7" w14:textId="77777777" w:rsidR="00562F96" w:rsidRPr="00782C59" w:rsidRDefault="00562F96" w:rsidP="00562F96">
            <w:pPr>
              <w:rPr>
                <w:color w:val="000000"/>
              </w:rPr>
            </w:pPr>
            <w:r w:rsidRPr="00782C59">
              <w:rPr>
                <w:color w:val="000000"/>
              </w:rPr>
              <w:t>string</w:t>
            </w:r>
          </w:p>
        </w:tc>
      </w:tr>
      <w:tr w:rsidR="00562F96" w:rsidRPr="00782C59" w14:paraId="00568403" w14:textId="77777777" w:rsidTr="00562F96">
        <w:trPr>
          <w:trHeight w:val="320"/>
        </w:trPr>
        <w:tc>
          <w:tcPr>
            <w:tcW w:w="3870" w:type="dxa"/>
            <w:shd w:val="clear" w:color="auto" w:fill="auto"/>
            <w:noWrap/>
            <w:vAlign w:val="bottom"/>
            <w:hideMark/>
          </w:tcPr>
          <w:p w14:paraId="6AD0C577" w14:textId="77777777" w:rsidR="00562F96" w:rsidRPr="00782C59" w:rsidRDefault="00562F96" w:rsidP="00562F96">
            <w:pPr>
              <w:rPr>
                <w:color w:val="000000"/>
              </w:rPr>
            </w:pPr>
            <w:proofErr w:type="spellStart"/>
            <w:r w:rsidRPr="00782C59">
              <w:rPr>
                <w:color w:val="000000"/>
              </w:rPr>
              <w:t>ProductionLocation</w:t>
            </w:r>
            <w:proofErr w:type="spellEnd"/>
          </w:p>
        </w:tc>
        <w:tc>
          <w:tcPr>
            <w:tcW w:w="1095" w:type="dxa"/>
            <w:shd w:val="clear" w:color="auto" w:fill="auto"/>
            <w:noWrap/>
            <w:vAlign w:val="bottom"/>
            <w:hideMark/>
          </w:tcPr>
          <w:p w14:paraId="663452BA" w14:textId="77777777" w:rsidR="00562F96" w:rsidRPr="00782C59" w:rsidRDefault="00562F96" w:rsidP="00562F96">
            <w:pPr>
              <w:rPr>
                <w:color w:val="000000"/>
              </w:rPr>
            </w:pPr>
            <w:r w:rsidRPr="00782C59">
              <w:rPr>
                <w:color w:val="000000"/>
              </w:rPr>
              <w:t>string</w:t>
            </w:r>
          </w:p>
        </w:tc>
      </w:tr>
      <w:tr w:rsidR="00562F96" w:rsidRPr="00782C59" w14:paraId="447564A4" w14:textId="77777777" w:rsidTr="00562F96">
        <w:trPr>
          <w:trHeight w:val="320"/>
        </w:trPr>
        <w:tc>
          <w:tcPr>
            <w:tcW w:w="3870" w:type="dxa"/>
            <w:shd w:val="clear" w:color="auto" w:fill="auto"/>
            <w:noWrap/>
            <w:vAlign w:val="bottom"/>
            <w:hideMark/>
          </w:tcPr>
          <w:p w14:paraId="121323C9" w14:textId="77777777" w:rsidR="00562F96" w:rsidRPr="00782C59" w:rsidRDefault="00562F96" w:rsidP="00562F96">
            <w:pPr>
              <w:rPr>
                <w:color w:val="000000"/>
              </w:rPr>
            </w:pPr>
            <w:proofErr w:type="spellStart"/>
            <w:r w:rsidRPr="00782C59">
              <w:rPr>
                <w:color w:val="000000"/>
              </w:rPr>
              <w:t>RangeBeginningDate</w:t>
            </w:r>
            <w:proofErr w:type="spellEnd"/>
          </w:p>
        </w:tc>
        <w:tc>
          <w:tcPr>
            <w:tcW w:w="1095" w:type="dxa"/>
            <w:shd w:val="clear" w:color="auto" w:fill="auto"/>
            <w:noWrap/>
            <w:vAlign w:val="bottom"/>
            <w:hideMark/>
          </w:tcPr>
          <w:p w14:paraId="03508E72" w14:textId="77777777" w:rsidR="00562F96" w:rsidRPr="00782C59" w:rsidRDefault="00562F96" w:rsidP="00562F96">
            <w:pPr>
              <w:rPr>
                <w:color w:val="000000"/>
              </w:rPr>
            </w:pPr>
            <w:r w:rsidRPr="00782C59">
              <w:rPr>
                <w:color w:val="000000"/>
              </w:rPr>
              <w:t>string</w:t>
            </w:r>
          </w:p>
        </w:tc>
      </w:tr>
      <w:tr w:rsidR="00562F96" w:rsidRPr="00782C59" w14:paraId="251A71E2" w14:textId="77777777" w:rsidTr="00562F96">
        <w:trPr>
          <w:trHeight w:val="320"/>
        </w:trPr>
        <w:tc>
          <w:tcPr>
            <w:tcW w:w="3870" w:type="dxa"/>
            <w:shd w:val="clear" w:color="auto" w:fill="auto"/>
            <w:noWrap/>
            <w:vAlign w:val="bottom"/>
            <w:hideMark/>
          </w:tcPr>
          <w:p w14:paraId="66A2C093" w14:textId="77777777" w:rsidR="00562F96" w:rsidRPr="00782C59" w:rsidRDefault="00562F96" w:rsidP="00562F96">
            <w:pPr>
              <w:rPr>
                <w:color w:val="000000"/>
              </w:rPr>
            </w:pPr>
            <w:proofErr w:type="spellStart"/>
            <w:r w:rsidRPr="00782C59">
              <w:rPr>
                <w:color w:val="000000"/>
              </w:rPr>
              <w:t>RangeBeginningTime</w:t>
            </w:r>
            <w:proofErr w:type="spellEnd"/>
          </w:p>
        </w:tc>
        <w:tc>
          <w:tcPr>
            <w:tcW w:w="1095" w:type="dxa"/>
            <w:shd w:val="clear" w:color="auto" w:fill="auto"/>
            <w:noWrap/>
            <w:vAlign w:val="bottom"/>
            <w:hideMark/>
          </w:tcPr>
          <w:p w14:paraId="0CC2B806" w14:textId="77777777" w:rsidR="00562F96" w:rsidRPr="00782C59" w:rsidRDefault="00562F96" w:rsidP="00562F96">
            <w:pPr>
              <w:rPr>
                <w:color w:val="000000"/>
              </w:rPr>
            </w:pPr>
            <w:r w:rsidRPr="00782C59">
              <w:rPr>
                <w:color w:val="000000"/>
              </w:rPr>
              <w:t>string</w:t>
            </w:r>
          </w:p>
        </w:tc>
      </w:tr>
      <w:tr w:rsidR="00562F96" w:rsidRPr="00782C59" w14:paraId="4FD9A47E" w14:textId="77777777" w:rsidTr="00562F96">
        <w:trPr>
          <w:trHeight w:val="320"/>
        </w:trPr>
        <w:tc>
          <w:tcPr>
            <w:tcW w:w="3870" w:type="dxa"/>
            <w:shd w:val="clear" w:color="auto" w:fill="auto"/>
            <w:noWrap/>
            <w:vAlign w:val="bottom"/>
            <w:hideMark/>
          </w:tcPr>
          <w:p w14:paraId="028FAB52" w14:textId="77777777" w:rsidR="00562F96" w:rsidRPr="00782C59" w:rsidRDefault="00562F96" w:rsidP="00562F96">
            <w:pPr>
              <w:rPr>
                <w:color w:val="000000"/>
              </w:rPr>
            </w:pPr>
            <w:proofErr w:type="spellStart"/>
            <w:r w:rsidRPr="00782C59">
              <w:rPr>
                <w:color w:val="000000"/>
              </w:rPr>
              <w:t>RangeEndingDate</w:t>
            </w:r>
            <w:proofErr w:type="spellEnd"/>
          </w:p>
        </w:tc>
        <w:tc>
          <w:tcPr>
            <w:tcW w:w="1095" w:type="dxa"/>
            <w:shd w:val="clear" w:color="auto" w:fill="auto"/>
            <w:noWrap/>
            <w:vAlign w:val="bottom"/>
            <w:hideMark/>
          </w:tcPr>
          <w:p w14:paraId="5CAC0F73" w14:textId="77777777" w:rsidR="00562F96" w:rsidRPr="00782C59" w:rsidRDefault="00562F96" w:rsidP="00562F96">
            <w:pPr>
              <w:rPr>
                <w:color w:val="000000"/>
              </w:rPr>
            </w:pPr>
            <w:r w:rsidRPr="00782C59">
              <w:rPr>
                <w:color w:val="000000"/>
              </w:rPr>
              <w:t>string</w:t>
            </w:r>
          </w:p>
        </w:tc>
      </w:tr>
      <w:tr w:rsidR="00562F96" w:rsidRPr="00782C59" w14:paraId="63B7DE8C" w14:textId="77777777" w:rsidTr="00562F96">
        <w:trPr>
          <w:trHeight w:val="320"/>
        </w:trPr>
        <w:tc>
          <w:tcPr>
            <w:tcW w:w="3870" w:type="dxa"/>
            <w:shd w:val="clear" w:color="auto" w:fill="auto"/>
            <w:noWrap/>
            <w:vAlign w:val="bottom"/>
            <w:hideMark/>
          </w:tcPr>
          <w:p w14:paraId="6B884DF6" w14:textId="77777777" w:rsidR="00562F96" w:rsidRPr="00782C59" w:rsidRDefault="00562F96" w:rsidP="00562F96">
            <w:pPr>
              <w:rPr>
                <w:color w:val="000000"/>
              </w:rPr>
            </w:pPr>
            <w:proofErr w:type="spellStart"/>
            <w:r w:rsidRPr="00782C59">
              <w:rPr>
                <w:color w:val="000000"/>
              </w:rPr>
              <w:t>RangeEndingTime</w:t>
            </w:r>
            <w:proofErr w:type="spellEnd"/>
          </w:p>
        </w:tc>
        <w:tc>
          <w:tcPr>
            <w:tcW w:w="1095" w:type="dxa"/>
            <w:shd w:val="clear" w:color="auto" w:fill="auto"/>
            <w:noWrap/>
            <w:vAlign w:val="bottom"/>
            <w:hideMark/>
          </w:tcPr>
          <w:p w14:paraId="6723CE8D" w14:textId="77777777" w:rsidR="00562F96" w:rsidRPr="00782C59" w:rsidRDefault="00562F96" w:rsidP="00562F96">
            <w:pPr>
              <w:rPr>
                <w:color w:val="000000"/>
              </w:rPr>
            </w:pPr>
            <w:r w:rsidRPr="00782C59">
              <w:rPr>
                <w:color w:val="000000"/>
              </w:rPr>
              <w:t>string</w:t>
            </w:r>
          </w:p>
        </w:tc>
      </w:tr>
      <w:tr w:rsidR="00562F96" w:rsidRPr="00782C59" w14:paraId="45F13569" w14:textId="77777777" w:rsidTr="00562F96">
        <w:trPr>
          <w:trHeight w:val="320"/>
        </w:trPr>
        <w:tc>
          <w:tcPr>
            <w:tcW w:w="3870" w:type="dxa"/>
            <w:shd w:val="clear" w:color="auto" w:fill="auto"/>
            <w:noWrap/>
            <w:vAlign w:val="bottom"/>
            <w:hideMark/>
          </w:tcPr>
          <w:p w14:paraId="1FE18D35" w14:textId="77777777" w:rsidR="00562F96" w:rsidRPr="00782C59" w:rsidRDefault="00562F96" w:rsidP="00562F96">
            <w:pPr>
              <w:rPr>
                <w:color w:val="000000"/>
              </w:rPr>
            </w:pPr>
            <w:proofErr w:type="spellStart"/>
            <w:r w:rsidRPr="00782C59">
              <w:rPr>
                <w:color w:val="000000"/>
              </w:rPr>
              <w:t>RegionID</w:t>
            </w:r>
            <w:proofErr w:type="spellEnd"/>
          </w:p>
        </w:tc>
        <w:tc>
          <w:tcPr>
            <w:tcW w:w="1095" w:type="dxa"/>
            <w:shd w:val="clear" w:color="auto" w:fill="auto"/>
            <w:noWrap/>
            <w:vAlign w:val="bottom"/>
            <w:hideMark/>
          </w:tcPr>
          <w:p w14:paraId="2AF2F6C2" w14:textId="77777777" w:rsidR="00562F96" w:rsidRPr="00782C59" w:rsidRDefault="00562F96" w:rsidP="00562F96">
            <w:pPr>
              <w:rPr>
                <w:color w:val="000000"/>
              </w:rPr>
            </w:pPr>
            <w:r w:rsidRPr="00782C59">
              <w:rPr>
                <w:color w:val="000000"/>
              </w:rPr>
              <w:t>string</w:t>
            </w:r>
          </w:p>
        </w:tc>
      </w:tr>
      <w:tr w:rsidR="00562F96" w:rsidRPr="00782C59" w14:paraId="2A8A8E9D" w14:textId="77777777" w:rsidTr="00562F96">
        <w:trPr>
          <w:trHeight w:val="320"/>
        </w:trPr>
        <w:tc>
          <w:tcPr>
            <w:tcW w:w="3870" w:type="dxa"/>
            <w:shd w:val="clear" w:color="auto" w:fill="auto"/>
            <w:noWrap/>
            <w:vAlign w:val="bottom"/>
            <w:hideMark/>
          </w:tcPr>
          <w:p w14:paraId="519ADB2E" w14:textId="77777777" w:rsidR="00562F96" w:rsidRPr="00782C59" w:rsidRDefault="00562F96" w:rsidP="00562F96">
            <w:pPr>
              <w:rPr>
                <w:color w:val="000000"/>
              </w:rPr>
            </w:pPr>
            <w:proofErr w:type="spellStart"/>
            <w:r w:rsidRPr="00782C59">
              <w:rPr>
                <w:color w:val="000000"/>
              </w:rPr>
              <w:t>SISName</w:t>
            </w:r>
            <w:proofErr w:type="spellEnd"/>
          </w:p>
        </w:tc>
        <w:tc>
          <w:tcPr>
            <w:tcW w:w="1095" w:type="dxa"/>
            <w:shd w:val="clear" w:color="auto" w:fill="auto"/>
            <w:noWrap/>
            <w:vAlign w:val="bottom"/>
            <w:hideMark/>
          </w:tcPr>
          <w:p w14:paraId="3CD74BFA" w14:textId="77777777" w:rsidR="00562F96" w:rsidRPr="00782C59" w:rsidRDefault="00562F96" w:rsidP="00562F96">
            <w:pPr>
              <w:rPr>
                <w:color w:val="000000"/>
              </w:rPr>
            </w:pPr>
            <w:r w:rsidRPr="00782C59">
              <w:rPr>
                <w:color w:val="000000"/>
              </w:rPr>
              <w:t>string</w:t>
            </w:r>
          </w:p>
        </w:tc>
      </w:tr>
      <w:tr w:rsidR="00562F96" w:rsidRPr="00782C59" w14:paraId="113CAF11" w14:textId="77777777" w:rsidTr="00562F96">
        <w:trPr>
          <w:trHeight w:val="320"/>
        </w:trPr>
        <w:tc>
          <w:tcPr>
            <w:tcW w:w="3870" w:type="dxa"/>
            <w:shd w:val="clear" w:color="auto" w:fill="auto"/>
            <w:noWrap/>
            <w:vAlign w:val="bottom"/>
            <w:hideMark/>
          </w:tcPr>
          <w:p w14:paraId="208DD9E1" w14:textId="77777777" w:rsidR="00562F96" w:rsidRPr="00782C59" w:rsidRDefault="00562F96" w:rsidP="00562F96">
            <w:pPr>
              <w:rPr>
                <w:color w:val="000000"/>
              </w:rPr>
            </w:pPr>
            <w:proofErr w:type="spellStart"/>
            <w:r w:rsidRPr="00782C59">
              <w:rPr>
                <w:color w:val="000000"/>
              </w:rPr>
              <w:t>SISVersion</w:t>
            </w:r>
            <w:proofErr w:type="spellEnd"/>
          </w:p>
        </w:tc>
        <w:tc>
          <w:tcPr>
            <w:tcW w:w="1095" w:type="dxa"/>
            <w:shd w:val="clear" w:color="auto" w:fill="auto"/>
            <w:noWrap/>
            <w:vAlign w:val="bottom"/>
            <w:hideMark/>
          </w:tcPr>
          <w:p w14:paraId="7CEC5318" w14:textId="77777777" w:rsidR="00562F96" w:rsidRPr="00782C59" w:rsidRDefault="00562F96" w:rsidP="00562F96">
            <w:pPr>
              <w:rPr>
                <w:color w:val="000000"/>
              </w:rPr>
            </w:pPr>
            <w:r w:rsidRPr="00782C59">
              <w:rPr>
                <w:color w:val="000000"/>
              </w:rPr>
              <w:t>string</w:t>
            </w:r>
          </w:p>
        </w:tc>
      </w:tr>
      <w:tr w:rsidR="00562F96" w:rsidRPr="00782C59" w14:paraId="7BBEDD95" w14:textId="77777777" w:rsidTr="00562F96">
        <w:trPr>
          <w:trHeight w:val="320"/>
        </w:trPr>
        <w:tc>
          <w:tcPr>
            <w:tcW w:w="3870" w:type="dxa"/>
            <w:shd w:val="clear" w:color="auto" w:fill="auto"/>
            <w:noWrap/>
            <w:vAlign w:val="bottom"/>
            <w:hideMark/>
          </w:tcPr>
          <w:p w14:paraId="6014CF81" w14:textId="77777777" w:rsidR="00562F96" w:rsidRPr="00782C59" w:rsidRDefault="00562F96" w:rsidP="00562F96">
            <w:pPr>
              <w:rPr>
                <w:color w:val="000000"/>
              </w:rPr>
            </w:pPr>
            <w:proofErr w:type="spellStart"/>
            <w:r w:rsidRPr="00782C59">
              <w:rPr>
                <w:color w:val="000000"/>
              </w:rPr>
              <w:t>SceneBoundaryLatLonWKT</w:t>
            </w:r>
            <w:proofErr w:type="spellEnd"/>
          </w:p>
        </w:tc>
        <w:tc>
          <w:tcPr>
            <w:tcW w:w="1095" w:type="dxa"/>
            <w:shd w:val="clear" w:color="auto" w:fill="auto"/>
            <w:noWrap/>
            <w:vAlign w:val="bottom"/>
            <w:hideMark/>
          </w:tcPr>
          <w:p w14:paraId="196967C6" w14:textId="77777777" w:rsidR="00562F96" w:rsidRPr="00782C59" w:rsidRDefault="00562F96" w:rsidP="00562F96">
            <w:pPr>
              <w:rPr>
                <w:color w:val="000000"/>
              </w:rPr>
            </w:pPr>
            <w:r w:rsidRPr="00782C59">
              <w:rPr>
                <w:color w:val="000000"/>
              </w:rPr>
              <w:t>string</w:t>
            </w:r>
          </w:p>
        </w:tc>
      </w:tr>
      <w:tr w:rsidR="00562F96" w:rsidRPr="00782C59" w14:paraId="4F10A38A" w14:textId="77777777" w:rsidTr="00562F96">
        <w:trPr>
          <w:trHeight w:val="320"/>
        </w:trPr>
        <w:tc>
          <w:tcPr>
            <w:tcW w:w="3870" w:type="dxa"/>
            <w:shd w:val="clear" w:color="auto" w:fill="auto"/>
            <w:noWrap/>
            <w:vAlign w:val="bottom"/>
            <w:hideMark/>
          </w:tcPr>
          <w:p w14:paraId="6447A858" w14:textId="77777777" w:rsidR="00562F96" w:rsidRPr="00782C59" w:rsidRDefault="00562F96" w:rsidP="00562F96">
            <w:pPr>
              <w:rPr>
                <w:color w:val="000000"/>
              </w:rPr>
            </w:pPr>
            <w:proofErr w:type="spellStart"/>
            <w:r w:rsidRPr="00782C59">
              <w:rPr>
                <w:color w:val="000000"/>
              </w:rPr>
              <w:t>SceneID</w:t>
            </w:r>
            <w:proofErr w:type="spellEnd"/>
          </w:p>
        </w:tc>
        <w:tc>
          <w:tcPr>
            <w:tcW w:w="1095" w:type="dxa"/>
            <w:shd w:val="clear" w:color="auto" w:fill="auto"/>
            <w:noWrap/>
            <w:vAlign w:val="bottom"/>
            <w:hideMark/>
          </w:tcPr>
          <w:p w14:paraId="2C12248B" w14:textId="77777777" w:rsidR="00562F96" w:rsidRPr="00782C59" w:rsidRDefault="00562F96" w:rsidP="00562F96">
            <w:pPr>
              <w:rPr>
                <w:color w:val="000000"/>
              </w:rPr>
            </w:pPr>
            <w:r w:rsidRPr="00782C59">
              <w:rPr>
                <w:color w:val="000000"/>
              </w:rPr>
              <w:t>string</w:t>
            </w:r>
          </w:p>
        </w:tc>
      </w:tr>
      <w:tr w:rsidR="00562F96" w:rsidRPr="00782C59" w14:paraId="62B173F1" w14:textId="77777777" w:rsidTr="00562F96">
        <w:trPr>
          <w:trHeight w:val="320"/>
        </w:trPr>
        <w:tc>
          <w:tcPr>
            <w:tcW w:w="3870" w:type="dxa"/>
            <w:shd w:val="clear" w:color="auto" w:fill="auto"/>
            <w:noWrap/>
            <w:vAlign w:val="bottom"/>
            <w:hideMark/>
          </w:tcPr>
          <w:p w14:paraId="4C5EC411" w14:textId="77777777" w:rsidR="00562F96" w:rsidRPr="00782C59" w:rsidRDefault="00562F96" w:rsidP="00562F96">
            <w:pPr>
              <w:rPr>
                <w:color w:val="000000"/>
              </w:rPr>
            </w:pPr>
            <w:proofErr w:type="spellStart"/>
            <w:r w:rsidRPr="00782C59">
              <w:rPr>
                <w:color w:val="000000"/>
              </w:rPr>
              <w:t>ShortName</w:t>
            </w:r>
            <w:proofErr w:type="spellEnd"/>
          </w:p>
        </w:tc>
        <w:tc>
          <w:tcPr>
            <w:tcW w:w="1095" w:type="dxa"/>
            <w:shd w:val="clear" w:color="auto" w:fill="auto"/>
            <w:noWrap/>
            <w:vAlign w:val="bottom"/>
            <w:hideMark/>
          </w:tcPr>
          <w:p w14:paraId="6A949F55" w14:textId="77777777" w:rsidR="00562F96" w:rsidRPr="00782C59" w:rsidRDefault="00562F96" w:rsidP="00562F96">
            <w:pPr>
              <w:rPr>
                <w:color w:val="000000"/>
              </w:rPr>
            </w:pPr>
            <w:r w:rsidRPr="00782C59">
              <w:rPr>
                <w:color w:val="000000"/>
              </w:rPr>
              <w:t>string</w:t>
            </w:r>
          </w:p>
        </w:tc>
      </w:tr>
      <w:tr w:rsidR="00562F96" w:rsidRPr="00782C59" w14:paraId="66B96329" w14:textId="77777777" w:rsidTr="00562F96">
        <w:trPr>
          <w:trHeight w:val="320"/>
        </w:trPr>
        <w:tc>
          <w:tcPr>
            <w:tcW w:w="3870" w:type="dxa"/>
            <w:shd w:val="clear" w:color="auto" w:fill="auto"/>
            <w:noWrap/>
            <w:vAlign w:val="bottom"/>
            <w:hideMark/>
          </w:tcPr>
          <w:p w14:paraId="4CB9CC40" w14:textId="77777777" w:rsidR="00562F96" w:rsidRPr="00782C59" w:rsidRDefault="00562F96" w:rsidP="00562F96">
            <w:pPr>
              <w:rPr>
                <w:color w:val="000000"/>
              </w:rPr>
            </w:pPr>
            <w:proofErr w:type="spellStart"/>
            <w:r w:rsidRPr="00782C59">
              <w:rPr>
                <w:color w:val="000000"/>
              </w:rPr>
              <w:t>SouthBoundingCoordinate</w:t>
            </w:r>
            <w:proofErr w:type="spellEnd"/>
          </w:p>
        </w:tc>
        <w:tc>
          <w:tcPr>
            <w:tcW w:w="1095" w:type="dxa"/>
            <w:shd w:val="clear" w:color="auto" w:fill="auto"/>
            <w:noWrap/>
            <w:vAlign w:val="bottom"/>
            <w:hideMark/>
          </w:tcPr>
          <w:p w14:paraId="0EDD9C14" w14:textId="77777777" w:rsidR="00562F96" w:rsidRPr="00782C59" w:rsidRDefault="00562F96" w:rsidP="00562F96">
            <w:pPr>
              <w:rPr>
                <w:color w:val="000000"/>
              </w:rPr>
            </w:pPr>
            <w:r>
              <w:rPr>
                <w:color w:val="000000"/>
              </w:rPr>
              <w:t>float</w:t>
            </w:r>
          </w:p>
        </w:tc>
      </w:tr>
      <w:tr w:rsidR="00562F96" w:rsidRPr="00782C59" w14:paraId="6B010146" w14:textId="77777777" w:rsidTr="00562F96">
        <w:trPr>
          <w:trHeight w:val="320"/>
        </w:trPr>
        <w:tc>
          <w:tcPr>
            <w:tcW w:w="3870" w:type="dxa"/>
            <w:shd w:val="clear" w:color="auto" w:fill="auto"/>
            <w:noWrap/>
            <w:vAlign w:val="bottom"/>
            <w:hideMark/>
          </w:tcPr>
          <w:p w14:paraId="711E0910" w14:textId="77777777" w:rsidR="00562F96" w:rsidRPr="00782C59" w:rsidRDefault="00562F96" w:rsidP="00562F96">
            <w:pPr>
              <w:rPr>
                <w:color w:val="000000"/>
              </w:rPr>
            </w:pPr>
            <w:proofErr w:type="spellStart"/>
            <w:r w:rsidRPr="00782C59">
              <w:rPr>
                <w:color w:val="000000"/>
              </w:rPr>
              <w:t>StartOrbitNumber</w:t>
            </w:r>
            <w:proofErr w:type="spellEnd"/>
          </w:p>
        </w:tc>
        <w:tc>
          <w:tcPr>
            <w:tcW w:w="1095" w:type="dxa"/>
            <w:shd w:val="clear" w:color="auto" w:fill="auto"/>
            <w:noWrap/>
            <w:vAlign w:val="bottom"/>
            <w:hideMark/>
          </w:tcPr>
          <w:p w14:paraId="284E9D9B" w14:textId="77777777" w:rsidR="00562F96" w:rsidRPr="00782C59" w:rsidRDefault="00562F96" w:rsidP="00562F96">
            <w:pPr>
              <w:rPr>
                <w:color w:val="000000"/>
              </w:rPr>
            </w:pPr>
            <w:r w:rsidRPr="00782C59">
              <w:rPr>
                <w:color w:val="000000"/>
              </w:rPr>
              <w:t>string</w:t>
            </w:r>
          </w:p>
        </w:tc>
      </w:tr>
      <w:tr w:rsidR="00562F96" w:rsidRPr="00782C59" w14:paraId="4F65F1EA" w14:textId="77777777" w:rsidTr="00562F96">
        <w:trPr>
          <w:trHeight w:val="320"/>
        </w:trPr>
        <w:tc>
          <w:tcPr>
            <w:tcW w:w="3870" w:type="dxa"/>
            <w:shd w:val="clear" w:color="auto" w:fill="auto"/>
            <w:noWrap/>
            <w:vAlign w:val="bottom"/>
            <w:hideMark/>
          </w:tcPr>
          <w:p w14:paraId="209ABC97" w14:textId="77777777" w:rsidR="00562F96" w:rsidRPr="00782C59" w:rsidRDefault="00562F96" w:rsidP="00562F96">
            <w:pPr>
              <w:rPr>
                <w:color w:val="000000"/>
              </w:rPr>
            </w:pPr>
            <w:proofErr w:type="spellStart"/>
            <w:r w:rsidRPr="00782C59">
              <w:rPr>
                <w:color w:val="000000"/>
              </w:rPr>
              <w:t>StopOrbitNumber</w:t>
            </w:r>
            <w:proofErr w:type="spellEnd"/>
          </w:p>
        </w:tc>
        <w:tc>
          <w:tcPr>
            <w:tcW w:w="1095" w:type="dxa"/>
            <w:shd w:val="clear" w:color="auto" w:fill="auto"/>
            <w:noWrap/>
            <w:vAlign w:val="bottom"/>
            <w:hideMark/>
          </w:tcPr>
          <w:p w14:paraId="6B419E61" w14:textId="77777777" w:rsidR="00562F96" w:rsidRPr="00782C59" w:rsidRDefault="00562F96" w:rsidP="00562F96">
            <w:pPr>
              <w:rPr>
                <w:color w:val="000000"/>
              </w:rPr>
            </w:pPr>
            <w:r w:rsidRPr="00782C59">
              <w:rPr>
                <w:color w:val="000000"/>
              </w:rPr>
              <w:t>string</w:t>
            </w:r>
          </w:p>
        </w:tc>
      </w:tr>
      <w:tr w:rsidR="00562F96" w:rsidRPr="00782C59" w14:paraId="19348780" w14:textId="77777777" w:rsidTr="00562F96">
        <w:trPr>
          <w:trHeight w:val="320"/>
        </w:trPr>
        <w:tc>
          <w:tcPr>
            <w:tcW w:w="3870" w:type="dxa"/>
            <w:shd w:val="clear" w:color="auto" w:fill="auto"/>
            <w:noWrap/>
            <w:vAlign w:val="bottom"/>
            <w:hideMark/>
          </w:tcPr>
          <w:p w14:paraId="14FE6F75" w14:textId="77777777" w:rsidR="00562F96" w:rsidRPr="00782C59" w:rsidRDefault="00562F96" w:rsidP="00562F96">
            <w:pPr>
              <w:rPr>
                <w:color w:val="000000"/>
              </w:rPr>
            </w:pPr>
            <w:proofErr w:type="spellStart"/>
            <w:r w:rsidRPr="00782C59">
              <w:rPr>
                <w:color w:val="000000"/>
              </w:rPr>
              <w:t>WestBoundingCoordinate</w:t>
            </w:r>
            <w:proofErr w:type="spellEnd"/>
          </w:p>
        </w:tc>
        <w:tc>
          <w:tcPr>
            <w:tcW w:w="1095" w:type="dxa"/>
            <w:shd w:val="clear" w:color="auto" w:fill="auto"/>
            <w:noWrap/>
            <w:vAlign w:val="bottom"/>
            <w:hideMark/>
          </w:tcPr>
          <w:p w14:paraId="00069FFE" w14:textId="77777777" w:rsidR="00562F96" w:rsidRPr="00782C59" w:rsidRDefault="00562F96" w:rsidP="00562F96">
            <w:pPr>
              <w:rPr>
                <w:color w:val="000000"/>
              </w:rPr>
            </w:pPr>
            <w:r>
              <w:rPr>
                <w:color w:val="000000"/>
              </w:rPr>
              <w:t>float</w:t>
            </w:r>
          </w:p>
        </w:tc>
      </w:tr>
    </w:tbl>
    <w:p w14:paraId="0F3F0422" w14:textId="4A6FBC70" w:rsidR="00562F96" w:rsidRDefault="00562F96" w:rsidP="00562F96">
      <w:pPr>
        <w:pStyle w:val="TableCaptionDS"/>
      </w:pPr>
      <w:bookmarkStart w:id="48" w:name="_Ref159940672"/>
      <w:bookmarkStart w:id="49" w:name="_Toc159939637"/>
      <w:bookmarkStart w:id="50" w:name="_Toc159939803"/>
      <w:bookmarkStart w:id="51" w:name="_Toc112237146"/>
      <w:bookmarkStart w:id="52" w:name="_Toc169011118"/>
      <w:r>
        <w:t xml:space="preserve">Table </w:t>
      </w:r>
      <w:r>
        <w:fldChar w:fldCharType="begin"/>
      </w:r>
      <w:r>
        <w:instrText xml:space="preserve"> SEQ Table \* ARABIC </w:instrText>
      </w:r>
      <w:r>
        <w:fldChar w:fldCharType="separate"/>
      </w:r>
      <w:r w:rsidR="00BA382C">
        <w:rPr>
          <w:noProof/>
        </w:rPr>
        <w:t>8</w:t>
      </w:r>
      <w:r>
        <w:fldChar w:fldCharType="end"/>
      </w:r>
      <w:bookmarkEnd w:id="48"/>
      <w:r>
        <w:t xml:space="preserve">. Name and type of metadata fields contained in the common </w:t>
      </w:r>
      <w:proofErr w:type="spellStart"/>
      <w:r>
        <w:t>StandardMetadata</w:t>
      </w:r>
      <w:proofErr w:type="spellEnd"/>
      <w:r>
        <w:t xml:space="preserve"> group in each L2T/L3T/L4T product</w:t>
      </w:r>
      <w:bookmarkEnd w:id="49"/>
      <w:r>
        <w:t>.</w:t>
      </w:r>
      <w:bookmarkEnd w:id="50"/>
      <w:bookmarkEnd w:id="51"/>
      <w:bookmarkEnd w:id="52"/>
    </w:p>
    <w:p w14:paraId="7F8E4A2F" w14:textId="77777777" w:rsidR="00562F96" w:rsidRDefault="00562F96" w:rsidP="00562F96"/>
    <w:tbl>
      <w:tblPr>
        <w:tblStyle w:val="TableGrid"/>
        <w:tblW w:w="0" w:type="auto"/>
        <w:tblLook w:val="04A0" w:firstRow="1" w:lastRow="0" w:firstColumn="1" w:lastColumn="0" w:noHBand="0" w:noVBand="1"/>
      </w:tblPr>
      <w:tblGrid>
        <w:gridCol w:w="3775"/>
        <w:gridCol w:w="1530"/>
      </w:tblGrid>
      <w:tr w:rsidR="00562F96" w14:paraId="6983B2CE" w14:textId="77777777" w:rsidTr="00562F96">
        <w:tc>
          <w:tcPr>
            <w:tcW w:w="3775" w:type="dxa"/>
          </w:tcPr>
          <w:p w14:paraId="10C0DFD0" w14:textId="77777777" w:rsidR="00562F96" w:rsidRPr="002454AC" w:rsidRDefault="00562F96" w:rsidP="00562F96">
            <w:pPr>
              <w:rPr>
                <w:b/>
                <w:bCs/>
              </w:rPr>
            </w:pPr>
            <w:r w:rsidRPr="002454AC">
              <w:rPr>
                <w:b/>
                <w:bCs/>
              </w:rPr>
              <w:t>Name</w:t>
            </w:r>
          </w:p>
        </w:tc>
        <w:tc>
          <w:tcPr>
            <w:tcW w:w="1530" w:type="dxa"/>
          </w:tcPr>
          <w:p w14:paraId="5256DDB1" w14:textId="77777777" w:rsidR="00562F96" w:rsidRPr="002454AC" w:rsidRDefault="00562F96" w:rsidP="00562F96">
            <w:pPr>
              <w:rPr>
                <w:b/>
                <w:bCs/>
              </w:rPr>
            </w:pPr>
            <w:r w:rsidRPr="002454AC">
              <w:rPr>
                <w:b/>
                <w:bCs/>
              </w:rPr>
              <w:t>Type</w:t>
            </w:r>
          </w:p>
        </w:tc>
      </w:tr>
      <w:tr w:rsidR="00562F96" w14:paraId="04041377" w14:textId="77777777" w:rsidTr="00562F96">
        <w:tc>
          <w:tcPr>
            <w:tcW w:w="3775" w:type="dxa"/>
          </w:tcPr>
          <w:p w14:paraId="7C6F6B10" w14:textId="77777777" w:rsidR="00562F96" w:rsidRDefault="00562F96" w:rsidP="00562F96">
            <w:proofErr w:type="spellStart"/>
            <w:r>
              <w:t>BandSpecification</w:t>
            </w:r>
            <w:proofErr w:type="spellEnd"/>
          </w:p>
        </w:tc>
        <w:tc>
          <w:tcPr>
            <w:tcW w:w="1530" w:type="dxa"/>
          </w:tcPr>
          <w:p w14:paraId="596B4A09" w14:textId="77777777" w:rsidR="00562F96" w:rsidRDefault="00562F96" w:rsidP="00562F96">
            <w:r>
              <w:t>float</w:t>
            </w:r>
          </w:p>
        </w:tc>
      </w:tr>
      <w:tr w:rsidR="00562F96" w14:paraId="0844A0B1" w14:textId="77777777" w:rsidTr="00562F96">
        <w:tc>
          <w:tcPr>
            <w:tcW w:w="3775" w:type="dxa"/>
          </w:tcPr>
          <w:p w14:paraId="2B6B67B1" w14:textId="77777777" w:rsidR="00562F96" w:rsidRDefault="00562F96" w:rsidP="00562F96">
            <w:proofErr w:type="spellStart"/>
            <w:r>
              <w:t>NumberOfBands</w:t>
            </w:r>
            <w:proofErr w:type="spellEnd"/>
          </w:p>
        </w:tc>
        <w:tc>
          <w:tcPr>
            <w:tcW w:w="1530" w:type="dxa"/>
          </w:tcPr>
          <w:p w14:paraId="5275B243" w14:textId="77777777" w:rsidR="00562F96" w:rsidRDefault="00562F96" w:rsidP="00562F96">
            <w:r>
              <w:t>integer</w:t>
            </w:r>
          </w:p>
        </w:tc>
      </w:tr>
      <w:tr w:rsidR="00562F96" w14:paraId="15235496" w14:textId="77777777" w:rsidTr="00562F96">
        <w:tc>
          <w:tcPr>
            <w:tcW w:w="3775" w:type="dxa"/>
          </w:tcPr>
          <w:p w14:paraId="4BD54C70" w14:textId="77777777" w:rsidR="00562F96" w:rsidRDefault="00562F96" w:rsidP="00562F96">
            <w:proofErr w:type="spellStart"/>
            <w:r w:rsidRPr="00D61FCC">
              <w:t>OrbitCorrectionPerformed</w:t>
            </w:r>
            <w:proofErr w:type="spellEnd"/>
          </w:p>
        </w:tc>
        <w:tc>
          <w:tcPr>
            <w:tcW w:w="1530" w:type="dxa"/>
          </w:tcPr>
          <w:p w14:paraId="50E24FFC" w14:textId="77777777" w:rsidR="00562F96" w:rsidRDefault="00562F96" w:rsidP="00562F96">
            <w:r>
              <w:t>string</w:t>
            </w:r>
          </w:p>
        </w:tc>
      </w:tr>
      <w:tr w:rsidR="00562F96" w14:paraId="74F5B0E3" w14:textId="77777777" w:rsidTr="00562F96">
        <w:tc>
          <w:tcPr>
            <w:tcW w:w="3775" w:type="dxa"/>
          </w:tcPr>
          <w:p w14:paraId="0770B066" w14:textId="77777777" w:rsidR="00562F96" w:rsidRDefault="00562F96" w:rsidP="00562F96">
            <w:proofErr w:type="spellStart"/>
            <w:r w:rsidRPr="00D61FCC">
              <w:t>QAPercentCloudCover</w:t>
            </w:r>
            <w:proofErr w:type="spellEnd"/>
          </w:p>
        </w:tc>
        <w:tc>
          <w:tcPr>
            <w:tcW w:w="1530" w:type="dxa"/>
          </w:tcPr>
          <w:p w14:paraId="092BEB7C" w14:textId="77777777" w:rsidR="00562F96" w:rsidRDefault="00562F96" w:rsidP="00562F96">
            <w:r>
              <w:t>float</w:t>
            </w:r>
          </w:p>
        </w:tc>
      </w:tr>
      <w:tr w:rsidR="00562F96" w14:paraId="01923A70" w14:textId="77777777" w:rsidTr="00562F96">
        <w:tc>
          <w:tcPr>
            <w:tcW w:w="3775" w:type="dxa"/>
          </w:tcPr>
          <w:p w14:paraId="108FE130" w14:textId="77777777" w:rsidR="00562F96" w:rsidRDefault="00562F96" w:rsidP="00562F96">
            <w:proofErr w:type="spellStart"/>
            <w:r w:rsidRPr="00D61FCC">
              <w:t>QAPercentGoodQuality</w:t>
            </w:r>
            <w:proofErr w:type="spellEnd"/>
          </w:p>
        </w:tc>
        <w:tc>
          <w:tcPr>
            <w:tcW w:w="1530" w:type="dxa"/>
          </w:tcPr>
          <w:p w14:paraId="7ABEB77D" w14:textId="77777777" w:rsidR="00562F96" w:rsidRDefault="00562F96" w:rsidP="00562F96">
            <w:r>
              <w:t>float</w:t>
            </w:r>
          </w:p>
        </w:tc>
      </w:tr>
      <w:tr w:rsidR="00562F96" w14:paraId="204DFA79" w14:textId="77777777" w:rsidTr="00562F96">
        <w:tc>
          <w:tcPr>
            <w:tcW w:w="3775" w:type="dxa"/>
          </w:tcPr>
          <w:p w14:paraId="61D8901C" w14:textId="77777777" w:rsidR="00562F96" w:rsidRDefault="00562F96" w:rsidP="00562F96">
            <w:proofErr w:type="spellStart"/>
            <w:r>
              <w:t>Auxiliary</w:t>
            </w:r>
            <w:r w:rsidRPr="00D61FCC">
              <w:t>NWP</w:t>
            </w:r>
            <w:proofErr w:type="spellEnd"/>
          </w:p>
        </w:tc>
        <w:tc>
          <w:tcPr>
            <w:tcW w:w="1530" w:type="dxa"/>
          </w:tcPr>
          <w:p w14:paraId="4C1D6F91" w14:textId="77777777" w:rsidR="00562F96" w:rsidRDefault="00562F96" w:rsidP="00562F96">
            <w:r>
              <w:t>string</w:t>
            </w:r>
          </w:p>
        </w:tc>
      </w:tr>
    </w:tbl>
    <w:p w14:paraId="2AD651C4" w14:textId="3D22940B" w:rsidR="00562F96" w:rsidRPr="006D430E" w:rsidRDefault="00562F96" w:rsidP="00F8129D">
      <w:pPr>
        <w:pStyle w:val="TableCaptionDS"/>
      </w:pPr>
      <w:bookmarkStart w:id="53" w:name="_Ref159940706"/>
      <w:bookmarkStart w:id="54" w:name="_Toc159939638"/>
      <w:bookmarkStart w:id="55" w:name="_Toc159939804"/>
      <w:bookmarkStart w:id="56" w:name="_Toc169011119"/>
      <w:r>
        <w:t xml:space="preserve">Table </w:t>
      </w:r>
      <w:r>
        <w:fldChar w:fldCharType="begin"/>
      </w:r>
      <w:r>
        <w:instrText xml:space="preserve"> SEQ Table \* ARABIC </w:instrText>
      </w:r>
      <w:r>
        <w:fldChar w:fldCharType="separate"/>
      </w:r>
      <w:r w:rsidR="00BA382C">
        <w:rPr>
          <w:noProof/>
        </w:rPr>
        <w:t>9</w:t>
      </w:r>
      <w:r>
        <w:fldChar w:fldCharType="end"/>
      </w:r>
      <w:bookmarkEnd w:id="53"/>
      <w:r>
        <w:t xml:space="preserve">. Name and type of metadata fields contained in the common </w:t>
      </w:r>
      <w:proofErr w:type="spellStart"/>
      <w:r>
        <w:t>ProductMetadata</w:t>
      </w:r>
      <w:proofErr w:type="spellEnd"/>
      <w:r>
        <w:t xml:space="preserve"> group in each L2T/L3T/L4T </w:t>
      </w:r>
      <w:r>
        <w:lastRenderedPageBreak/>
        <w:t>product.</w:t>
      </w:r>
      <w:bookmarkEnd w:id="54"/>
      <w:bookmarkEnd w:id="55"/>
      <w:bookmarkEnd w:id="56"/>
    </w:p>
    <w:p w14:paraId="3D55C005" w14:textId="06AAAD17" w:rsidR="00E512A4" w:rsidRPr="00F8129D" w:rsidRDefault="00CE6EED" w:rsidP="00F8129D">
      <w:pPr>
        <w:pStyle w:val="Heading1"/>
        <w:numPr>
          <w:ilvl w:val="0"/>
          <w:numId w:val="0"/>
        </w:numPr>
      </w:pPr>
      <w:bookmarkStart w:id="57" w:name="_Toc71123258"/>
      <w:bookmarkStart w:id="58" w:name="_Toc169008227"/>
      <w:r>
        <w:t>Acknowledgements</w:t>
      </w:r>
      <w:bookmarkEnd w:id="57"/>
      <w:bookmarkEnd w:id="58"/>
    </w:p>
    <w:p w14:paraId="1EB182E1" w14:textId="44915614" w:rsidR="00FE4C97" w:rsidRDefault="0EFC3AD5" w:rsidP="00782C59">
      <w:r>
        <w:t xml:space="preserve">We would like to thank Joshua Fisher as the initial science lead of the </w:t>
      </w:r>
      <w:r w:rsidR="435791F1">
        <w:t>SBG</w:t>
      </w:r>
      <w:r>
        <w:t xml:space="preserve"> mission and PI of the ROSES project to re-design the </w:t>
      </w:r>
      <w:r w:rsidR="75E1FD6B">
        <w:t>SBG</w:t>
      </w:r>
      <w:r>
        <w:t xml:space="preserve"> products.</w:t>
      </w:r>
    </w:p>
    <w:p w14:paraId="1D267EBC" w14:textId="68D8BBB9" w:rsidR="00FB17BD" w:rsidRDefault="00FB17BD" w:rsidP="00782C59"/>
    <w:p w14:paraId="5DA6A8B5" w14:textId="62BD2219" w:rsidR="00FB17BD" w:rsidRDefault="00FB17BD" w:rsidP="00782C59">
      <w:r>
        <w:t>We would like to thank Adam Purdy for contributing the PT-JPL-SM model.</w:t>
      </w:r>
    </w:p>
    <w:p w14:paraId="0CD1F2A0" w14:textId="6D5599EC" w:rsidR="00FB17BD" w:rsidRDefault="00FB17BD" w:rsidP="00782C59"/>
    <w:p w14:paraId="07FEDC9D" w14:textId="05D8E180" w:rsidR="00FB17BD" w:rsidRDefault="00FB17BD" w:rsidP="00782C59">
      <w:r>
        <w:t xml:space="preserve">We would like to thank </w:t>
      </w:r>
      <w:proofErr w:type="spellStart"/>
      <w:r>
        <w:t>Kaniska</w:t>
      </w:r>
      <w:proofErr w:type="spellEnd"/>
      <w:r>
        <w:t xml:space="preserve"> Mallick for contributing the STIC model.</w:t>
      </w:r>
    </w:p>
    <w:p w14:paraId="6C4FAF75" w14:textId="480B120A" w:rsidR="00FB17BD" w:rsidRDefault="00FB17BD" w:rsidP="00782C59"/>
    <w:p w14:paraId="6BBFF142" w14:textId="3013CF32" w:rsidR="00FB17BD" w:rsidRDefault="00FB17BD" w:rsidP="00782C59">
      <w:r>
        <w:t xml:space="preserve">We would like to thank Martha Anderson for contributing the </w:t>
      </w:r>
      <w:proofErr w:type="spellStart"/>
      <w:r>
        <w:t>DisALEXI</w:t>
      </w:r>
      <w:proofErr w:type="spellEnd"/>
      <w:r>
        <w:t>-JPL algorithm.</w:t>
      </w:r>
    </w:p>
    <w:p w14:paraId="03008E3B" w14:textId="413411BD" w:rsidR="00FB17BD" w:rsidRDefault="00FB17BD" w:rsidP="00FB17BD"/>
    <w:sdt>
      <w:sdtPr>
        <w:rPr>
          <w:b w:val="0"/>
          <w:sz w:val="24"/>
          <w:szCs w:val="24"/>
        </w:rPr>
        <w:id w:val="-644118711"/>
        <w:docPartObj>
          <w:docPartGallery w:val="Bibliographies"/>
          <w:docPartUnique/>
        </w:docPartObj>
      </w:sdtPr>
      <w:sdtContent>
        <w:bookmarkStart w:id="59" w:name="_Toc169008228" w:displacedByCustomXml="prev"/>
        <w:p w14:paraId="55969B01" w14:textId="428A2BB7" w:rsidR="00B435CF" w:rsidRDefault="0054321D" w:rsidP="00D80E4F">
          <w:pPr>
            <w:pStyle w:val="Heading1"/>
            <w:numPr>
              <w:ilvl w:val="0"/>
              <w:numId w:val="0"/>
            </w:numPr>
          </w:pPr>
          <w:r>
            <w:t xml:space="preserve"> </w:t>
          </w:r>
          <w:r w:rsidR="00B435CF">
            <w:t>Bibliography</w:t>
          </w:r>
          <w:bookmarkEnd w:id="59"/>
        </w:p>
        <w:sdt>
          <w:sdtPr>
            <w:rPr>
              <w:rFonts w:eastAsia="Times New Roman"/>
            </w:rPr>
            <w:id w:val="111145805"/>
            <w:bibliography/>
          </w:sdtPr>
          <w:sdtContent>
            <w:p w14:paraId="0CEFB905" w14:textId="77777777" w:rsidR="00B435CF" w:rsidRDefault="00B435CF" w:rsidP="00B435CF">
              <w:pPr>
                <w:pStyle w:val="Bibliography"/>
                <w:ind w:left="720" w:hanging="720"/>
                <w:rPr>
                  <w:noProof/>
                </w:rPr>
              </w:pPr>
              <w:r>
                <w:fldChar w:fldCharType="begin"/>
              </w:r>
              <w:r>
                <w:instrText xml:space="preserve"> BIBLIOGRAPHY </w:instrText>
              </w:r>
              <w:r>
                <w:fldChar w:fldCharType="separate"/>
              </w:r>
              <w:r>
                <w:rPr>
                  <w:noProof/>
                </w:rPr>
                <w:t xml:space="preserve">Schaaf, C. (2017). </w:t>
              </w:r>
              <w:r>
                <w:rPr>
                  <w:i/>
                  <w:iCs/>
                  <w:noProof/>
                </w:rPr>
                <w:t>VIIRS BRDF, Albedo, and NBAR Product Algorithm Theoretical Basis Document (ATBD).</w:t>
              </w:r>
              <w:r>
                <w:rPr>
                  <w:noProof/>
                </w:rPr>
                <w:t xml:space="preserve"> NASA Goddard Space Flight Center.</w:t>
              </w:r>
            </w:p>
            <w:p w14:paraId="0DC545EA" w14:textId="442B0D89" w:rsidR="00B435CF" w:rsidRDefault="00B435CF" w:rsidP="00B435CF">
              <w:r>
                <w:rPr>
                  <w:b/>
                  <w:bCs/>
                  <w:noProof/>
                </w:rPr>
                <w:fldChar w:fldCharType="end"/>
              </w:r>
            </w:p>
          </w:sdtContent>
        </w:sdt>
      </w:sdtContent>
    </w:sdt>
    <w:p w14:paraId="0599571B" w14:textId="77777777" w:rsidR="00BB4375" w:rsidRPr="00E333AA" w:rsidRDefault="00BB4375" w:rsidP="00FB17BD"/>
    <w:sectPr w:rsidR="00BB4375" w:rsidRPr="00E333AA" w:rsidSect="00C4610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1EE0" w14:textId="77777777" w:rsidR="009C4E10" w:rsidRDefault="009C4E10">
      <w:r>
        <w:separator/>
      </w:r>
    </w:p>
  </w:endnote>
  <w:endnote w:type="continuationSeparator" w:id="0">
    <w:p w14:paraId="46C2C83C" w14:textId="77777777" w:rsidR="009C4E10" w:rsidRDefault="009C4E10">
      <w:r>
        <w:continuationSeparator/>
      </w:r>
    </w:p>
  </w:endnote>
  <w:endnote w:type="continuationNotice" w:id="1">
    <w:p w14:paraId="45AF1536" w14:textId="77777777" w:rsidR="009C4E10" w:rsidRDefault="009C4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KaiTi_GB2312">
    <w:altName w:val="Malgun Gothic Semilight"/>
    <w:panose1 w:val="020B0604020202020204"/>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6E6B" w14:textId="77777777" w:rsidR="005C5B11" w:rsidRDefault="005C5B11" w:rsidP="00792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0C95A" w14:textId="77777777" w:rsidR="005C5B11" w:rsidRDefault="005C5B11" w:rsidP="00792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4631" w14:textId="77777777" w:rsidR="005C5B11" w:rsidRDefault="005C5B11" w:rsidP="00792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056D96" w14:textId="6A953E82" w:rsidR="005C5B11" w:rsidRPr="00991DBF" w:rsidRDefault="005C5B11" w:rsidP="0079204F">
    <w:pPr>
      <w:pStyle w:val="Footer"/>
      <w:tabs>
        <w:tab w:val="clear" w:pos="4320"/>
        <w:tab w:val="center" w:pos="4680"/>
      </w:tabs>
      <w:spacing w:before="120"/>
      <w:jc w:val="both"/>
      <w:rPr>
        <w:sz w:val="16"/>
      </w:rP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78E2" w14:textId="77777777" w:rsidR="005C5B11" w:rsidRPr="007F21D9" w:rsidRDefault="005C5B11" w:rsidP="0079204F">
    <w:pPr>
      <w:pStyle w:val="Footer"/>
      <w:tabs>
        <w:tab w:val="clear" w:pos="4320"/>
        <w:tab w:val="clear" w:pos="8640"/>
      </w:tabs>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90454"/>
      <w:docPartObj>
        <w:docPartGallery w:val="Page Numbers (Bottom of Page)"/>
        <w:docPartUnique/>
      </w:docPartObj>
    </w:sdtPr>
    <w:sdtEndPr>
      <w:rPr>
        <w:noProof/>
      </w:rPr>
    </w:sdtEndPr>
    <w:sdtContent>
      <w:p w14:paraId="666526D2" w14:textId="77777777" w:rsidR="005C5B11" w:rsidRDefault="005C5B1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518F2F0A" w14:textId="77777777" w:rsidR="005C5B11" w:rsidRDefault="005C5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7E08" w14:textId="77777777" w:rsidR="009C4E10" w:rsidRDefault="009C4E10">
      <w:r>
        <w:separator/>
      </w:r>
    </w:p>
  </w:footnote>
  <w:footnote w:type="continuationSeparator" w:id="0">
    <w:p w14:paraId="14851983" w14:textId="77777777" w:rsidR="009C4E10" w:rsidRDefault="009C4E10">
      <w:r>
        <w:continuationSeparator/>
      </w:r>
    </w:p>
  </w:footnote>
  <w:footnote w:type="continuationNotice" w:id="1">
    <w:p w14:paraId="4AC36FF1" w14:textId="77777777" w:rsidR="009C4E10" w:rsidRDefault="009C4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1D9C" w14:textId="77777777" w:rsidR="005C5B11" w:rsidRPr="00073996" w:rsidRDefault="005C5B11" w:rsidP="0079204F">
    <w:pPr>
      <w:pStyle w:val="Header"/>
      <w:tabs>
        <w:tab w:val="clear" w:pos="43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A9D4" w14:textId="77777777" w:rsidR="005C5B11" w:rsidRDefault="005C5B11" w:rsidP="0079204F">
    <w:pPr>
      <w:pStyle w:val="Header"/>
      <w:tabs>
        <w:tab w:val="clear" w:pos="4320"/>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9A9"/>
    <w:multiLevelType w:val="multilevel"/>
    <w:tmpl w:val="988A8A36"/>
    <w:lvl w:ilvl="0">
      <w:start w:val="1"/>
      <w:numFmt w:val="decimal"/>
      <w:pStyle w:val="Heading1"/>
      <w:lvlText w:val="%1"/>
      <w:lvlJc w:val="left"/>
      <w:pPr>
        <w:tabs>
          <w:tab w:val="num" w:pos="432"/>
        </w:tabs>
        <w:ind w:left="432" w:hanging="432"/>
      </w:pPr>
      <w:rPr>
        <w:rFonts w:hint="default"/>
        <w:bCs w:val="0"/>
        <w:iCs w:val="0"/>
        <w:caps w:val="0"/>
        <w:smallCaps w:val="0"/>
        <w:strike w:val="0"/>
        <w:dstrike w:val="0"/>
        <w:vanish w:val="0"/>
        <w:color w:val="000000"/>
        <w:spacing w:val="0"/>
        <w:u w:val="none"/>
        <w:vertAlign w:val="baseline"/>
        <w:em w:val="none"/>
      </w:rPr>
    </w:lvl>
    <w:lvl w:ilvl="1">
      <w:start w:val="1"/>
      <w:numFmt w:val="decimal"/>
      <w:pStyle w:val="Heading2"/>
      <w:lvlText w:val="%1.%2"/>
      <w:lvlJc w:val="left"/>
      <w:pPr>
        <w:tabs>
          <w:tab w:val="num" w:pos="576"/>
        </w:tabs>
        <w:ind w:left="576" w:hanging="576"/>
      </w:pPr>
      <w:rPr>
        <w:bCs w:val="0"/>
        <w:iCs w:val="0"/>
        <w:caps w:val="0"/>
        <w:smallCaps w:val="0"/>
        <w:strike w:val="0"/>
        <w:dstrike w:val="0"/>
        <w:vanish w:val="0"/>
        <w:color w:val="000000"/>
        <w:spacing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E47A03"/>
    <w:multiLevelType w:val="hybridMultilevel"/>
    <w:tmpl w:val="1C0E9B22"/>
    <w:lvl w:ilvl="0" w:tplc="134CC33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7A551F"/>
    <w:multiLevelType w:val="hybridMultilevel"/>
    <w:tmpl w:val="92D0D320"/>
    <w:lvl w:ilvl="0" w:tplc="4A680F7E">
      <w:start w:val="1"/>
      <w:numFmt w:val="bullet"/>
      <w:pStyle w:val="New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B2F100"/>
    <w:multiLevelType w:val="hybridMultilevel"/>
    <w:tmpl w:val="6E0AF0C2"/>
    <w:lvl w:ilvl="0" w:tplc="084A68DC">
      <w:numFmt w:val="none"/>
      <w:lvlText w:val=""/>
      <w:lvlJc w:val="left"/>
      <w:pPr>
        <w:tabs>
          <w:tab w:val="num" w:pos="360"/>
        </w:tabs>
      </w:pPr>
    </w:lvl>
    <w:lvl w:ilvl="1" w:tplc="3A1EEB36">
      <w:start w:val="1"/>
      <w:numFmt w:val="lowerLetter"/>
      <w:lvlText w:val="%2."/>
      <w:lvlJc w:val="left"/>
      <w:pPr>
        <w:ind w:left="1440" w:hanging="360"/>
      </w:pPr>
    </w:lvl>
    <w:lvl w:ilvl="2" w:tplc="2B26AF98">
      <w:start w:val="1"/>
      <w:numFmt w:val="lowerRoman"/>
      <w:lvlText w:val="%3."/>
      <w:lvlJc w:val="right"/>
      <w:pPr>
        <w:ind w:left="2160" w:hanging="180"/>
      </w:pPr>
    </w:lvl>
    <w:lvl w:ilvl="3" w:tplc="F34C72AC">
      <w:start w:val="1"/>
      <w:numFmt w:val="decimal"/>
      <w:lvlText w:val="%4."/>
      <w:lvlJc w:val="left"/>
      <w:pPr>
        <w:ind w:left="2880" w:hanging="360"/>
      </w:pPr>
    </w:lvl>
    <w:lvl w:ilvl="4" w:tplc="A57856B6">
      <w:start w:val="1"/>
      <w:numFmt w:val="lowerLetter"/>
      <w:lvlText w:val="%5."/>
      <w:lvlJc w:val="left"/>
      <w:pPr>
        <w:ind w:left="3600" w:hanging="360"/>
      </w:pPr>
    </w:lvl>
    <w:lvl w:ilvl="5" w:tplc="EC922D88">
      <w:start w:val="1"/>
      <w:numFmt w:val="lowerRoman"/>
      <w:lvlText w:val="%6."/>
      <w:lvlJc w:val="right"/>
      <w:pPr>
        <w:ind w:left="4320" w:hanging="180"/>
      </w:pPr>
    </w:lvl>
    <w:lvl w:ilvl="6" w:tplc="4042B47C">
      <w:start w:val="1"/>
      <w:numFmt w:val="decimal"/>
      <w:lvlText w:val="%7."/>
      <w:lvlJc w:val="left"/>
      <w:pPr>
        <w:ind w:left="5040" w:hanging="360"/>
      </w:pPr>
    </w:lvl>
    <w:lvl w:ilvl="7" w:tplc="AB56966C">
      <w:start w:val="1"/>
      <w:numFmt w:val="lowerLetter"/>
      <w:lvlText w:val="%8."/>
      <w:lvlJc w:val="left"/>
      <w:pPr>
        <w:ind w:left="5760" w:hanging="360"/>
      </w:pPr>
    </w:lvl>
    <w:lvl w:ilvl="8" w:tplc="229E9416">
      <w:start w:val="1"/>
      <w:numFmt w:val="lowerRoman"/>
      <w:lvlText w:val="%9."/>
      <w:lvlJc w:val="right"/>
      <w:pPr>
        <w:ind w:left="6480" w:hanging="180"/>
      </w:pPr>
    </w:lvl>
  </w:abstractNum>
  <w:abstractNum w:abstractNumId="4" w15:restartNumberingAfterBreak="0">
    <w:nsid w:val="3DD42B54"/>
    <w:multiLevelType w:val="hybridMultilevel"/>
    <w:tmpl w:val="C5DE89DA"/>
    <w:lvl w:ilvl="0" w:tplc="F92A530C">
      <w:numFmt w:val="none"/>
      <w:lvlText w:val=""/>
      <w:lvlJc w:val="left"/>
      <w:pPr>
        <w:tabs>
          <w:tab w:val="num" w:pos="360"/>
        </w:tabs>
      </w:pPr>
    </w:lvl>
    <w:lvl w:ilvl="1" w:tplc="8AECEC78">
      <w:start w:val="1"/>
      <w:numFmt w:val="lowerLetter"/>
      <w:lvlText w:val="%2."/>
      <w:lvlJc w:val="left"/>
      <w:pPr>
        <w:ind w:left="1440" w:hanging="360"/>
      </w:pPr>
    </w:lvl>
    <w:lvl w:ilvl="2" w:tplc="67D82DF8">
      <w:start w:val="1"/>
      <w:numFmt w:val="lowerRoman"/>
      <w:lvlText w:val="%3."/>
      <w:lvlJc w:val="right"/>
      <w:pPr>
        <w:ind w:left="2160" w:hanging="180"/>
      </w:pPr>
    </w:lvl>
    <w:lvl w:ilvl="3" w:tplc="D68A1692">
      <w:start w:val="1"/>
      <w:numFmt w:val="decimal"/>
      <w:lvlText w:val="%4."/>
      <w:lvlJc w:val="left"/>
      <w:pPr>
        <w:ind w:left="2880" w:hanging="360"/>
      </w:pPr>
    </w:lvl>
    <w:lvl w:ilvl="4" w:tplc="6456BCC4">
      <w:start w:val="1"/>
      <w:numFmt w:val="lowerLetter"/>
      <w:lvlText w:val="%5."/>
      <w:lvlJc w:val="left"/>
      <w:pPr>
        <w:ind w:left="3600" w:hanging="360"/>
      </w:pPr>
    </w:lvl>
    <w:lvl w:ilvl="5" w:tplc="273EE106">
      <w:start w:val="1"/>
      <w:numFmt w:val="lowerRoman"/>
      <w:lvlText w:val="%6."/>
      <w:lvlJc w:val="right"/>
      <w:pPr>
        <w:ind w:left="4320" w:hanging="180"/>
      </w:pPr>
    </w:lvl>
    <w:lvl w:ilvl="6" w:tplc="504E26F2">
      <w:start w:val="1"/>
      <w:numFmt w:val="decimal"/>
      <w:lvlText w:val="%7."/>
      <w:lvlJc w:val="left"/>
      <w:pPr>
        <w:ind w:left="5040" w:hanging="360"/>
      </w:pPr>
    </w:lvl>
    <w:lvl w:ilvl="7" w:tplc="9372E910">
      <w:start w:val="1"/>
      <w:numFmt w:val="lowerLetter"/>
      <w:lvlText w:val="%8."/>
      <w:lvlJc w:val="left"/>
      <w:pPr>
        <w:ind w:left="5760" w:hanging="360"/>
      </w:pPr>
    </w:lvl>
    <w:lvl w:ilvl="8" w:tplc="8F9E3206">
      <w:start w:val="1"/>
      <w:numFmt w:val="lowerRoman"/>
      <w:lvlText w:val="%9."/>
      <w:lvlJc w:val="right"/>
      <w:pPr>
        <w:ind w:left="6480" w:hanging="180"/>
      </w:pPr>
    </w:lvl>
  </w:abstractNum>
  <w:abstractNum w:abstractNumId="5" w15:restartNumberingAfterBreak="0">
    <w:nsid w:val="425627D6"/>
    <w:multiLevelType w:val="hybridMultilevel"/>
    <w:tmpl w:val="C65C6FC0"/>
    <w:lvl w:ilvl="0" w:tplc="0409000F">
      <w:start w:val="1"/>
      <w:numFmt w:val="bullet"/>
      <w:pStyle w:val="StyleBullet1LatinArial55pt"/>
      <w:lvlText w:val=""/>
      <w:lvlJc w:val="left"/>
      <w:pPr>
        <w:tabs>
          <w:tab w:val="num" w:pos="360"/>
        </w:tabs>
        <w:ind w:left="360" w:hanging="216"/>
      </w:pPr>
      <w:rPr>
        <w:rFonts w:ascii="Symbol" w:hAnsi="Symbol" w:hint="default"/>
        <w:sz w:val="11"/>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ADAB67"/>
    <w:multiLevelType w:val="hybridMultilevel"/>
    <w:tmpl w:val="28E06896"/>
    <w:lvl w:ilvl="0" w:tplc="CE66951C">
      <w:numFmt w:val="none"/>
      <w:lvlText w:val=""/>
      <w:lvlJc w:val="left"/>
      <w:pPr>
        <w:tabs>
          <w:tab w:val="num" w:pos="360"/>
        </w:tabs>
      </w:pPr>
    </w:lvl>
    <w:lvl w:ilvl="1" w:tplc="BE660546">
      <w:start w:val="1"/>
      <w:numFmt w:val="lowerLetter"/>
      <w:lvlText w:val="%2."/>
      <w:lvlJc w:val="left"/>
      <w:pPr>
        <w:ind w:left="1440" w:hanging="360"/>
      </w:pPr>
    </w:lvl>
    <w:lvl w:ilvl="2" w:tplc="C4C8DB38">
      <w:start w:val="1"/>
      <w:numFmt w:val="lowerRoman"/>
      <w:lvlText w:val="%3."/>
      <w:lvlJc w:val="right"/>
      <w:pPr>
        <w:ind w:left="2160" w:hanging="180"/>
      </w:pPr>
    </w:lvl>
    <w:lvl w:ilvl="3" w:tplc="71C03EE4">
      <w:start w:val="1"/>
      <w:numFmt w:val="decimal"/>
      <w:lvlText w:val="%4."/>
      <w:lvlJc w:val="left"/>
      <w:pPr>
        <w:ind w:left="2880" w:hanging="360"/>
      </w:pPr>
    </w:lvl>
    <w:lvl w:ilvl="4" w:tplc="FEC46A88">
      <w:start w:val="1"/>
      <w:numFmt w:val="lowerLetter"/>
      <w:lvlText w:val="%5."/>
      <w:lvlJc w:val="left"/>
      <w:pPr>
        <w:ind w:left="3600" w:hanging="360"/>
      </w:pPr>
    </w:lvl>
    <w:lvl w:ilvl="5" w:tplc="4030C026">
      <w:start w:val="1"/>
      <w:numFmt w:val="lowerRoman"/>
      <w:lvlText w:val="%6."/>
      <w:lvlJc w:val="right"/>
      <w:pPr>
        <w:ind w:left="4320" w:hanging="180"/>
      </w:pPr>
    </w:lvl>
    <w:lvl w:ilvl="6" w:tplc="13CCE308">
      <w:start w:val="1"/>
      <w:numFmt w:val="decimal"/>
      <w:lvlText w:val="%7."/>
      <w:lvlJc w:val="left"/>
      <w:pPr>
        <w:ind w:left="5040" w:hanging="360"/>
      </w:pPr>
    </w:lvl>
    <w:lvl w:ilvl="7" w:tplc="29062CE2">
      <w:start w:val="1"/>
      <w:numFmt w:val="lowerLetter"/>
      <w:lvlText w:val="%8."/>
      <w:lvlJc w:val="left"/>
      <w:pPr>
        <w:ind w:left="5760" w:hanging="360"/>
      </w:pPr>
    </w:lvl>
    <w:lvl w:ilvl="8" w:tplc="48368E80">
      <w:start w:val="1"/>
      <w:numFmt w:val="lowerRoman"/>
      <w:lvlText w:val="%9."/>
      <w:lvlJc w:val="right"/>
      <w:pPr>
        <w:ind w:left="6480" w:hanging="180"/>
      </w:pPr>
    </w:lvl>
  </w:abstractNum>
  <w:abstractNum w:abstractNumId="7" w15:restartNumberingAfterBreak="0">
    <w:nsid w:val="60DA4C78"/>
    <w:multiLevelType w:val="hybridMultilevel"/>
    <w:tmpl w:val="C33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7680A"/>
    <w:multiLevelType w:val="hybridMultilevel"/>
    <w:tmpl w:val="656431D0"/>
    <w:lvl w:ilvl="0" w:tplc="FD96FB3C">
      <w:start w:val="1"/>
      <w:numFmt w:val="bullet"/>
      <w:pStyle w:val="Bullet2"/>
      <w:lvlText w:val=""/>
      <w:lvlJc w:val="left"/>
      <w:pPr>
        <w:tabs>
          <w:tab w:val="num" w:pos="720"/>
        </w:tabs>
        <w:ind w:left="720" w:hanging="360"/>
      </w:pPr>
      <w:rPr>
        <w:rFonts w:ascii="Symbol" w:hAnsi="Symbol" w:hint="default"/>
      </w:rPr>
    </w:lvl>
    <w:lvl w:ilvl="1" w:tplc="F02E9358">
      <w:start w:val="1"/>
      <w:numFmt w:val="decimal"/>
      <w:lvlText w:val="%2."/>
      <w:lvlJc w:val="left"/>
      <w:pPr>
        <w:tabs>
          <w:tab w:val="num" w:pos="1440"/>
        </w:tabs>
        <w:ind w:left="1440" w:hanging="360"/>
      </w:pPr>
      <w:rPr>
        <w:rFonts w:hint="default"/>
      </w:rPr>
    </w:lvl>
    <w:lvl w:ilvl="2" w:tplc="F9BAFB48" w:tentative="1">
      <w:start w:val="1"/>
      <w:numFmt w:val="bullet"/>
      <w:lvlText w:val=""/>
      <w:lvlJc w:val="left"/>
      <w:pPr>
        <w:tabs>
          <w:tab w:val="num" w:pos="2160"/>
        </w:tabs>
        <w:ind w:left="2160" w:hanging="360"/>
      </w:pPr>
      <w:rPr>
        <w:rFonts w:ascii="Wingdings" w:hAnsi="Wingdings" w:hint="default"/>
      </w:rPr>
    </w:lvl>
    <w:lvl w:ilvl="3" w:tplc="B89A7A72" w:tentative="1">
      <w:start w:val="1"/>
      <w:numFmt w:val="bullet"/>
      <w:lvlText w:val=""/>
      <w:lvlJc w:val="left"/>
      <w:pPr>
        <w:tabs>
          <w:tab w:val="num" w:pos="2880"/>
        </w:tabs>
        <w:ind w:left="2880" w:hanging="360"/>
      </w:pPr>
      <w:rPr>
        <w:rFonts w:ascii="Symbol" w:hAnsi="Symbol" w:hint="default"/>
      </w:rPr>
    </w:lvl>
    <w:lvl w:ilvl="4" w:tplc="CD9A2DFE" w:tentative="1">
      <w:start w:val="1"/>
      <w:numFmt w:val="bullet"/>
      <w:lvlText w:val="o"/>
      <w:lvlJc w:val="left"/>
      <w:pPr>
        <w:tabs>
          <w:tab w:val="num" w:pos="3600"/>
        </w:tabs>
        <w:ind w:left="3600" w:hanging="360"/>
      </w:pPr>
      <w:rPr>
        <w:rFonts w:ascii="Courier New" w:hAnsi="Courier New" w:cs="Courier New" w:hint="default"/>
      </w:rPr>
    </w:lvl>
    <w:lvl w:ilvl="5" w:tplc="DF1CCD66" w:tentative="1">
      <w:start w:val="1"/>
      <w:numFmt w:val="bullet"/>
      <w:lvlText w:val=""/>
      <w:lvlJc w:val="left"/>
      <w:pPr>
        <w:tabs>
          <w:tab w:val="num" w:pos="4320"/>
        </w:tabs>
        <w:ind w:left="4320" w:hanging="360"/>
      </w:pPr>
      <w:rPr>
        <w:rFonts w:ascii="Wingdings" w:hAnsi="Wingdings" w:hint="default"/>
      </w:rPr>
    </w:lvl>
    <w:lvl w:ilvl="6" w:tplc="73B6A970" w:tentative="1">
      <w:start w:val="1"/>
      <w:numFmt w:val="bullet"/>
      <w:lvlText w:val=""/>
      <w:lvlJc w:val="left"/>
      <w:pPr>
        <w:tabs>
          <w:tab w:val="num" w:pos="5040"/>
        </w:tabs>
        <w:ind w:left="5040" w:hanging="360"/>
      </w:pPr>
      <w:rPr>
        <w:rFonts w:ascii="Symbol" w:hAnsi="Symbol" w:hint="default"/>
      </w:rPr>
    </w:lvl>
    <w:lvl w:ilvl="7" w:tplc="BFA6B2D6" w:tentative="1">
      <w:start w:val="1"/>
      <w:numFmt w:val="bullet"/>
      <w:lvlText w:val="o"/>
      <w:lvlJc w:val="left"/>
      <w:pPr>
        <w:tabs>
          <w:tab w:val="num" w:pos="5760"/>
        </w:tabs>
        <w:ind w:left="5760" w:hanging="360"/>
      </w:pPr>
      <w:rPr>
        <w:rFonts w:ascii="Courier New" w:hAnsi="Courier New" w:cs="Courier New" w:hint="default"/>
      </w:rPr>
    </w:lvl>
    <w:lvl w:ilvl="8" w:tplc="56F42518" w:tentative="1">
      <w:start w:val="1"/>
      <w:numFmt w:val="bullet"/>
      <w:lvlText w:val=""/>
      <w:lvlJc w:val="left"/>
      <w:pPr>
        <w:tabs>
          <w:tab w:val="num" w:pos="6480"/>
        </w:tabs>
        <w:ind w:left="6480" w:hanging="360"/>
      </w:pPr>
      <w:rPr>
        <w:rFonts w:ascii="Wingdings" w:hAnsi="Wingdings" w:hint="default"/>
      </w:rPr>
    </w:lvl>
  </w:abstractNum>
  <w:num w:numId="1" w16cid:durableId="483276043">
    <w:abstractNumId w:val="3"/>
  </w:num>
  <w:num w:numId="2" w16cid:durableId="2091077904">
    <w:abstractNumId w:val="6"/>
  </w:num>
  <w:num w:numId="3" w16cid:durableId="80639732">
    <w:abstractNumId w:val="4"/>
  </w:num>
  <w:num w:numId="4" w16cid:durableId="1420709705">
    <w:abstractNumId w:val="1"/>
  </w:num>
  <w:num w:numId="5" w16cid:durableId="651327011">
    <w:abstractNumId w:val="8"/>
  </w:num>
  <w:num w:numId="6" w16cid:durableId="1626427958">
    <w:abstractNumId w:val="0"/>
  </w:num>
  <w:num w:numId="7" w16cid:durableId="622886001">
    <w:abstractNumId w:val="5"/>
  </w:num>
  <w:num w:numId="8" w16cid:durableId="805664535">
    <w:abstractNumId w:val="2"/>
  </w:num>
  <w:num w:numId="9" w16cid:durableId="1320965539">
    <w:abstractNumId w:val="0"/>
  </w:num>
  <w:num w:numId="10" w16cid:durableId="145925234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3362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fillcolor="none [3213]" stroke="f">
      <v:fill color="none [3213]"/>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ENInstantFormat&gt;"/>
    <w:docVar w:name="EN.Layout" w:val="&lt;ENLayout&gt;&lt;Style&gt;Remote Sensing of Envir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spf22pps09toesd28vxt2vex5asaasf59s&quot;&gt;My EndNote Library Copy&lt;record-ids&gt;&lt;item&gt;483&lt;/item&gt;&lt;item&gt;658&lt;/item&gt;&lt;item&gt;2701&lt;/item&gt;&lt;item&gt;3417&lt;/item&gt;&lt;item&gt;3544&lt;/item&gt;&lt;item&gt;3545&lt;/item&gt;&lt;item&gt;3949&lt;/item&gt;&lt;item&gt;3957&lt;/item&gt;&lt;item&gt;4005&lt;/item&gt;&lt;/record-ids&gt;&lt;/item&gt;&lt;/Libraries&gt;"/>
  </w:docVars>
  <w:rsids>
    <w:rsidRoot w:val="00370AB5"/>
    <w:rsid w:val="0000015F"/>
    <w:rsid w:val="00001362"/>
    <w:rsid w:val="00004CB8"/>
    <w:rsid w:val="00004E40"/>
    <w:rsid w:val="00005B27"/>
    <w:rsid w:val="00005D57"/>
    <w:rsid w:val="00006E06"/>
    <w:rsid w:val="000074E4"/>
    <w:rsid w:val="000079FB"/>
    <w:rsid w:val="00007B5A"/>
    <w:rsid w:val="0001035A"/>
    <w:rsid w:val="00010AE3"/>
    <w:rsid w:val="00010B82"/>
    <w:rsid w:val="000120C7"/>
    <w:rsid w:val="0001325D"/>
    <w:rsid w:val="0001381E"/>
    <w:rsid w:val="00014095"/>
    <w:rsid w:val="000163DE"/>
    <w:rsid w:val="00017E9D"/>
    <w:rsid w:val="0001AA0F"/>
    <w:rsid w:val="000203E5"/>
    <w:rsid w:val="000212E6"/>
    <w:rsid w:val="00023E2E"/>
    <w:rsid w:val="0002418D"/>
    <w:rsid w:val="00024988"/>
    <w:rsid w:val="00027356"/>
    <w:rsid w:val="00027E67"/>
    <w:rsid w:val="000306C2"/>
    <w:rsid w:val="00030EFC"/>
    <w:rsid w:val="000315BA"/>
    <w:rsid w:val="00031E4D"/>
    <w:rsid w:val="000320F4"/>
    <w:rsid w:val="0003261C"/>
    <w:rsid w:val="000328EF"/>
    <w:rsid w:val="00032E54"/>
    <w:rsid w:val="00032FD5"/>
    <w:rsid w:val="000331AD"/>
    <w:rsid w:val="00035B0E"/>
    <w:rsid w:val="00035BAE"/>
    <w:rsid w:val="000374F7"/>
    <w:rsid w:val="00040140"/>
    <w:rsid w:val="000403BD"/>
    <w:rsid w:val="00042948"/>
    <w:rsid w:val="00042E0D"/>
    <w:rsid w:val="00042E82"/>
    <w:rsid w:val="00042F55"/>
    <w:rsid w:val="00043055"/>
    <w:rsid w:val="00043988"/>
    <w:rsid w:val="00043F5A"/>
    <w:rsid w:val="00044710"/>
    <w:rsid w:val="00044DC9"/>
    <w:rsid w:val="00045329"/>
    <w:rsid w:val="00045436"/>
    <w:rsid w:val="00045DCE"/>
    <w:rsid w:val="000511C9"/>
    <w:rsid w:val="00051B3C"/>
    <w:rsid w:val="000523A7"/>
    <w:rsid w:val="00053B90"/>
    <w:rsid w:val="00053D5C"/>
    <w:rsid w:val="000546FC"/>
    <w:rsid w:val="0005541C"/>
    <w:rsid w:val="00055D9F"/>
    <w:rsid w:val="0005755C"/>
    <w:rsid w:val="00060B6A"/>
    <w:rsid w:val="0006157B"/>
    <w:rsid w:val="0006158F"/>
    <w:rsid w:val="00062C98"/>
    <w:rsid w:val="00063AE0"/>
    <w:rsid w:val="00063C62"/>
    <w:rsid w:val="0006404C"/>
    <w:rsid w:val="000653C9"/>
    <w:rsid w:val="00065895"/>
    <w:rsid w:val="000668E8"/>
    <w:rsid w:val="00066F83"/>
    <w:rsid w:val="00067213"/>
    <w:rsid w:val="000675E0"/>
    <w:rsid w:val="000703DD"/>
    <w:rsid w:val="00071E34"/>
    <w:rsid w:val="0007262A"/>
    <w:rsid w:val="00072876"/>
    <w:rsid w:val="00072E1B"/>
    <w:rsid w:val="000739E8"/>
    <w:rsid w:val="00073C7A"/>
    <w:rsid w:val="00077AA6"/>
    <w:rsid w:val="000809CA"/>
    <w:rsid w:val="00081DEB"/>
    <w:rsid w:val="00082F94"/>
    <w:rsid w:val="000835B7"/>
    <w:rsid w:val="00084A08"/>
    <w:rsid w:val="00084CEA"/>
    <w:rsid w:val="00084FAD"/>
    <w:rsid w:val="0008770F"/>
    <w:rsid w:val="00091954"/>
    <w:rsid w:val="00092172"/>
    <w:rsid w:val="000928F5"/>
    <w:rsid w:val="00092FEF"/>
    <w:rsid w:val="000931BA"/>
    <w:rsid w:val="000947B0"/>
    <w:rsid w:val="00095557"/>
    <w:rsid w:val="00095648"/>
    <w:rsid w:val="0009755F"/>
    <w:rsid w:val="000978CF"/>
    <w:rsid w:val="000979B0"/>
    <w:rsid w:val="00097B20"/>
    <w:rsid w:val="00097C8E"/>
    <w:rsid w:val="00097CEA"/>
    <w:rsid w:val="000A1541"/>
    <w:rsid w:val="000A2933"/>
    <w:rsid w:val="000A3385"/>
    <w:rsid w:val="000A366A"/>
    <w:rsid w:val="000A47F2"/>
    <w:rsid w:val="000A4B8D"/>
    <w:rsid w:val="000A74C5"/>
    <w:rsid w:val="000A7A6C"/>
    <w:rsid w:val="000B158E"/>
    <w:rsid w:val="000B17BE"/>
    <w:rsid w:val="000B2043"/>
    <w:rsid w:val="000B29AD"/>
    <w:rsid w:val="000B2DC7"/>
    <w:rsid w:val="000B375A"/>
    <w:rsid w:val="000B584B"/>
    <w:rsid w:val="000B62F0"/>
    <w:rsid w:val="000B7527"/>
    <w:rsid w:val="000B7BF4"/>
    <w:rsid w:val="000C0650"/>
    <w:rsid w:val="000C0A29"/>
    <w:rsid w:val="000C0DCB"/>
    <w:rsid w:val="000C1823"/>
    <w:rsid w:val="000C186A"/>
    <w:rsid w:val="000C33A0"/>
    <w:rsid w:val="000C48A2"/>
    <w:rsid w:val="000C4C59"/>
    <w:rsid w:val="000C4FD6"/>
    <w:rsid w:val="000C5A97"/>
    <w:rsid w:val="000D03E0"/>
    <w:rsid w:val="000D04FF"/>
    <w:rsid w:val="000D264A"/>
    <w:rsid w:val="000D333A"/>
    <w:rsid w:val="000D3604"/>
    <w:rsid w:val="000D4448"/>
    <w:rsid w:val="000D5FDD"/>
    <w:rsid w:val="000D639A"/>
    <w:rsid w:val="000D70EF"/>
    <w:rsid w:val="000D7B5D"/>
    <w:rsid w:val="000E0F3F"/>
    <w:rsid w:val="000E1741"/>
    <w:rsid w:val="000E20B2"/>
    <w:rsid w:val="000E2BA5"/>
    <w:rsid w:val="000E39FD"/>
    <w:rsid w:val="000E3DEB"/>
    <w:rsid w:val="000E540D"/>
    <w:rsid w:val="000E65E4"/>
    <w:rsid w:val="000E66EC"/>
    <w:rsid w:val="000E7D9C"/>
    <w:rsid w:val="000E7E35"/>
    <w:rsid w:val="000F014B"/>
    <w:rsid w:val="000F15E6"/>
    <w:rsid w:val="000F2264"/>
    <w:rsid w:val="000F24F7"/>
    <w:rsid w:val="000F3970"/>
    <w:rsid w:val="000F4370"/>
    <w:rsid w:val="000F4961"/>
    <w:rsid w:val="001021A4"/>
    <w:rsid w:val="0010323A"/>
    <w:rsid w:val="00103B3D"/>
    <w:rsid w:val="00104DB4"/>
    <w:rsid w:val="00105161"/>
    <w:rsid w:val="0010637E"/>
    <w:rsid w:val="0010692A"/>
    <w:rsid w:val="00110A92"/>
    <w:rsid w:val="00110D2B"/>
    <w:rsid w:val="00110E02"/>
    <w:rsid w:val="001131E0"/>
    <w:rsid w:val="0011587A"/>
    <w:rsid w:val="00115F74"/>
    <w:rsid w:val="00117287"/>
    <w:rsid w:val="00117BB5"/>
    <w:rsid w:val="0012142B"/>
    <w:rsid w:val="00121CCA"/>
    <w:rsid w:val="00124357"/>
    <w:rsid w:val="001249B3"/>
    <w:rsid w:val="00125C66"/>
    <w:rsid w:val="00126B02"/>
    <w:rsid w:val="00127441"/>
    <w:rsid w:val="0013078A"/>
    <w:rsid w:val="0013138C"/>
    <w:rsid w:val="00135313"/>
    <w:rsid w:val="00135624"/>
    <w:rsid w:val="0013674A"/>
    <w:rsid w:val="0013681F"/>
    <w:rsid w:val="001374EA"/>
    <w:rsid w:val="00137A3E"/>
    <w:rsid w:val="00140132"/>
    <w:rsid w:val="00140E7D"/>
    <w:rsid w:val="001414B9"/>
    <w:rsid w:val="00141EA4"/>
    <w:rsid w:val="00144146"/>
    <w:rsid w:val="0014426E"/>
    <w:rsid w:val="0014581F"/>
    <w:rsid w:val="00147352"/>
    <w:rsid w:val="00147840"/>
    <w:rsid w:val="00147F4C"/>
    <w:rsid w:val="001500B6"/>
    <w:rsid w:val="001514D1"/>
    <w:rsid w:val="00154418"/>
    <w:rsid w:val="00155102"/>
    <w:rsid w:val="0015586B"/>
    <w:rsid w:val="00156DB3"/>
    <w:rsid w:val="00156FD5"/>
    <w:rsid w:val="0015744B"/>
    <w:rsid w:val="001606CE"/>
    <w:rsid w:val="001615C8"/>
    <w:rsid w:val="001637DD"/>
    <w:rsid w:val="00163DAF"/>
    <w:rsid w:val="00167E5A"/>
    <w:rsid w:val="00173CB6"/>
    <w:rsid w:val="00174174"/>
    <w:rsid w:val="0017442D"/>
    <w:rsid w:val="001747C3"/>
    <w:rsid w:val="00174813"/>
    <w:rsid w:val="00175E7C"/>
    <w:rsid w:val="00176167"/>
    <w:rsid w:val="00176947"/>
    <w:rsid w:val="00177783"/>
    <w:rsid w:val="001800B2"/>
    <w:rsid w:val="0018022F"/>
    <w:rsid w:val="00180EFE"/>
    <w:rsid w:val="001814D7"/>
    <w:rsid w:val="0018203A"/>
    <w:rsid w:val="00182501"/>
    <w:rsid w:val="0018522A"/>
    <w:rsid w:val="00185F8A"/>
    <w:rsid w:val="00186B5C"/>
    <w:rsid w:val="00187878"/>
    <w:rsid w:val="00187EB0"/>
    <w:rsid w:val="00190C58"/>
    <w:rsid w:val="001919FC"/>
    <w:rsid w:val="001922FB"/>
    <w:rsid w:val="00192379"/>
    <w:rsid w:val="001925E3"/>
    <w:rsid w:val="00192FF0"/>
    <w:rsid w:val="00194B5F"/>
    <w:rsid w:val="00195113"/>
    <w:rsid w:val="0019576B"/>
    <w:rsid w:val="00195E15"/>
    <w:rsid w:val="00197195"/>
    <w:rsid w:val="001A0639"/>
    <w:rsid w:val="001A0ED6"/>
    <w:rsid w:val="001A2C58"/>
    <w:rsid w:val="001A3021"/>
    <w:rsid w:val="001A4C2E"/>
    <w:rsid w:val="001A54CC"/>
    <w:rsid w:val="001B0180"/>
    <w:rsid w:val="001B15CB"/>
    <w:rsid w:val="001B24D9"/>
    <w:rsid w:val="001B295D"/>
    <w:rsid w:val="001B2D66"/>
    <w:rsid w:val="001B3A3A"/>
    <w:rsid w:val="001B5333"/>
    <w:rsid w:val="001B54EE"/>
    <w:rsid w:val="001B5560"/>
    <w:rsid w:val="001B563A"/>
    <w:rsid w:val="001B57CA"/>
    <w:rsid w:val="001B76E0"/>
    <w:rsid w:val="001B77D9"/>
    <w:rsid w:val="001B7E01"/>
    <w:rsid w:val="001C06BC"/>
    <w:rsid w:val="001C12D6"/>
    <w:rsid w:val="001C1732"/>
    <w:rsid w:val="001C18F7"/>
    <w:rsid w:val="001C2206"/>
    <w:rsid w:val="001C42DB"/>
    <w:rsid w:val="001C42EA"/>
    <w:rsid w:val="001C5576"/>
    <w:rsid w:val="001C57E3"/>
    <w:rsid w:val="001C5E4A"/>
    <w:rsid w:val="001C60C2"/>
    <w:rsid w:val="001C65FD"/>
    <w:rsid w:val="001C6962"/>
    <w:rsid w:val="001C75DE"/>
    <w:rsid w:val="001D0B8C"/>
    <w:rsid w:val="001D1AB8"/>
    <w:rsid w:val="001D2765"/>
    <w:rsid w:val="001D2823"/>
    <w:rsid w:val="001D2A23"/>
    <w:rsid w:val="001D3BB8"/>
    <w:rsid w:val="001D3CFF"/>
    <w:rsid w:val="001D3EFE"/>
    <w:rsid w:val="001D481A"/>
    <w:rsid w:val="001D5842"/>
    <w:rsid w:val="001D6197"/>
    <w:rsid w:val="001D63CA"/>
    <w:rsid w:val="001D6C00"/>
    <w:rsid w:val="001D7689"/>
    <w:rsid w:val="001D7882"/>
    <w:rsid w:val="001E009A"/>
    <w:rsid w:val="001E09BA"/>
    <w:rsid w:val="001E1AAB"/>
    <w:rsid w:val="001E3831"/>
    <w:rsid w:val="001E5BFF"/>
    <w:rsid w:val="001F081F"/>
    <w:rsid w:val="001F0A5F"/>
    <w:rsid w:val="001F166D"/>
    <w:rsid w:val="001F2447"/>
    <w:rsid w:val="001F3015"/>
    <w:rsid w:val="001F5E9C"/>
    <w:rsid w:val="001F7184"/>
    <w:rsid w:val="001F7640"/>
    <w:rsid w:val="0020033C"/>
    <w:rsid w:val="00201241"/>
    <w:rsid w:val="00201F27"/>
    <w:rsid w:val="00203B34"/>
    <w:rsid w:val="00204308"/>
    <w:rsid w:val="00204811"/>
    <w:rsid w:val="00204862"/>
    <w:rsid w:val="00204FDD"/>
    <w:rsid w:val="00205545"/>
    <w:rsid w:val="00205C1A"/>
    <w:rsid w:val="00206B49"/>
    <w:rsid w:val="00207458"/>
    <w:rsid w:val="00207C50"/>
    <w:rsid w:val="00207DC7"/>
    <w:rsid w:val="0021102E"/>
    <w:rsid w:val="0021120B"/>
    <w:rsid w:val="00211A7C"/>
    <w:rsid w:val="00211D85"/>
    <w:rsid w:val="00212FEE"/>
    <w:rsid w:val="0021335D"/>
    <w:rsid w:val="00213B3B"/>
    <w:rsid w:val="00215004"/>
    <w:rsid w:val="0021548A"/>
    <w:rsid w:val="0021627D"/>
    <w:rsid w:val="002174F1"/>
    <w:rsid w:val="00221326"/>
    <w:rsid w:val="002226F8"/>
    <w:rsid w:val="00223E60"/>
    <w:rsid w:val="00225BC4"/>
    <w:rsid w:val="00225C8A"/>
    <w:rsid w:val="00225CD8"/>
    <w:rsid w:val="00226822"/>
    <w:rsid w:val="002271F3"/>
    <w:rsid w:val="0022785B"/>
    <w:rsid w:val="00231EC1"/>
    <w:rsid w:val="002321B3"/>
    <w:rsid w:val="00234E93"/>
    <w:rsid w:val="002366E4"/>
    <w:rsid w:val="002370E4"/>
    <w:rsid w:val="002401F3"/>
    <w:rsid w:val="00241659"/>
    <w:rsid w:val="00241BD8"/>
    <w:rsid w:val="0024215C"/>
    <w:rsid w:val="00243265"/>
    <w:rsid w:val="002434EC"/>
    <w:rsid w:val="00243A95"/>
    <w:rsid w:val="00243E62"/>
    <w:rsid w:val="002450AC"/>
    <w:rsid w:val="002454AC"/>
    <w:rsid w:val="00246482"/>
    <w:rsid w:val="00247A48"/>
    <w:rsid w:val="00247AB1"/>
    <w:rsid w:val="0025043F"/>
    <w:rsid w:val="002534C3"/>
    <w:rsid w:val="00254E03"/>
    <w:rsid w:val="00255EC2"/>
    <w:rsid w:val="00257E5F"/>
    <w:rsid w:val="0026113F"/>
    <w:rsid w:val="00261883"/>
    <w:rsid w:val="00262411"/>
    <w:rsid w:val="00262CA5"/>
    <w:rsid w:val="00264538"/>
    <w:rsid w:val="00264FE0"/>
    <w:rsid w:val="002656B6"/>
    <w:rsid w:val="00266068"/>
    <w:rsid w:val="00266DE8"/>
    <w:rsid w:val="0026736F"/>
    <w:rsid w:val="00271C18"/>
    <w:rsid w:val="0027255C"/>
    <w:rsid w:val="00272987"/>
    <w:rsid w:val="00272A60"/>
    <w:rsid w:val="00273C23"/>
    <w:rsid w:val="002747D7"/>
    <w:rsid w:val="00274BD5"/>
    <w:rsid w:val="00275672"/>
    <w:rsid w:val="00275C47"/>
    <w:rsid w:val="00282354"/>
    <w:rsid w:val="00282554"/>
    <w:rsid w:val="0028261E"/>
    <w:rsid w:val="0028290D"/>
    <w:rsid w:val="0028417B"/>
    <w:rsid w:val="0028425E"/>
    <w:rsid w:val="00284522"/>
    <w:rsid w:val="0028734A"/>
    <w:rsid w:val="00290B1E"/>
    <w:rsid w:val="00291057"/>
    <w:rsid w:val="00291233"/>
    <w:rsid w:val="00291259"/>
    <w:rsid w:val="002914E5"/>
    <w:rsid w:val="002930AE"/>
    <w:rsid w:val="00293679"/>
    <w:rsid w:val="00293A07"/>
    <w:rsid w:val="00294B23"/>
    <w:rsid w:val="00294B54"/>
    <w:rsid w:val="00295731"/>
    <w:rsid w:val="00295A2F"/>
    <w:rsid w:val="00296443"/>
    <w:rsid w:val="00297447"/>
    <w:rsid w:val="002976E5"/>
    <w:rsid w:val="002A0EE7"/>
    <w:rsid w:val="002A33D6"/>
    <w:rsid w:val="002A348C"/>
    <w:rsid w:val="002A405C"/>
    <w:rsid w:val="002A408D"/>
    <w:rsid w:val="002A41BF"/>
    <w:rsid w:val="002A446A"/>
    <w:rsid w:val="002A71BF"/>
    <w:rsid w:val="002B0233"/>
    <w:rsid w:val="002B1D22"/>
    <w:rsid w:val="002B2DFF"/>
    <w:rsid w:val="002B303F"/>
    <w:rsid w:val="002B5E22"/>
    <w:rsid w:val="002B691E"/>
    <w:rsid w:val="002B6E41"/>
    <w:rsid w:val="002C14E3"/>
    <w:rsid w:val="002C1A11"/>
    <w:rsid w:val="002C2504"/>
    <w:rsid w:val="002C30BB"/>
    <w:rsid w:val="002C3B7B"/>
    <w:rsid w:val="002C3F5A"/>
    <w:rsid w:val="002C4BA9"/>
    <w:rsid w:val="002C6081"/>
    <w:rsid w:val="002C68BD"/>
    <w:rsid w:val="002C6950"/>
    <w:rsid w:val="002C740E"/>
    <w:rsid w:val="002C77EE"/>
    <w:rsid w:val="002C7F88"/>
    <w:rsid w:val="002D0F22"/>
    <w:rsid w:val="002D53DC"/>
    <w:rsid w:val="002D572F"/>
    <w:rsid w:val="002D61D0"/>
    <w:rsid w:val="002D6398"/>
    <w:rsid w:val="002D71CF"/>
    <w:rsid w:val="002D766F"/>
    <w:rsid w:val="002D7E59"/>
    <w:rsid w:val="002E3037"/>
    <w:rsid w:val="002E30EF"/>
    <w:rsid w:val="002E3881"/>
    <w:rsid w:val="002E38C7"/>
    <w:rsid w:val="002E3BB3"/>
    <w:rsid w:val="002E57FC"/>
    <w:rsid w:val="002E5A85"/>
    <w:rsid w:val="002E63B3"/>
    <w:rsid w:val="002E7366"/>
    <w:rsid w:val="002F0BF6"/>
    <w:rsid w:val="002F1EBE"/>
    <w:rsid w:val="002F295A"/>
    <w:rsid w:val="002F311E"/>
    <w:rsid w:val="002F3FED"/>
    <w:rsid w:val="002F4FBA"/>
    <w:rsid w:val="002F543A"/>
    <w:rsid w:val="002F79B0"/>
    <w:rsid w:val="00301D48"/>
    <w:rsid w:val="00301DA9"/>
    <w:rsid w:val="00301F30"/>
    <w:rsid w:val="003026AF"/>
    <w:rsid w:val="00303CEF"/>
    <w:rsid w:val="003057A0"/>
    <w:rsid w:val="00305F96"/>
    <w:rsid w:val="00306A7C"/>
    <w:rsid w:val="00306C82"/>
    <w:rsid w:val="003074FD"/>
    <w:rsid w:val="00307EC0"/>
    <w:rsid w:val="00311F27"/>
    <w:rsid w:val="00312989"/>
    <w:rsid w:val="003135B0"/>
    <w:rsid w:val="003144DF"/>
    <w:rsid w:val="003163A8"/>
    <w:rsid w:val="003171D5"/>
    <w:rsid w:val="00317210"/>
    <w:rsid w:val="0031780D"/>
    <w:rsid w:val="00317C25"/>
    <w:rsid w:val="00317E23"/>
    <w:rsid w:val="003216D6"/>
    <w:rsid w:val="00321998"/>
    <w:rsid w:val="00322386"/>
    <w:rsid w:val="00322993"/>
    <w:rsid w:val="00323EFD"/>
    <w:rsid w:val="00324912"/>
    <w:rsid w:val="00324DB2"/>
    <w:rsid w:val="00325054"/>
    <w:rsid w:val="00326C78"/>
    <w:rsid w:val="00326D9F"/>
    <w:rsid w:val="00326E2D"/>
    <w:rsid w:val="0032706A"/>
    <w:rsid w:val="0032757D"/>
    <w:rsid w:val="00327879"/>
    <w:rsid w:val="00327B75"/>
    <w:rsid w:val="003300D4"/>
    <w:rsid w:val="00331187"/>
    <w:rsid w:val="003314F3"/>
    <w:rsid w:val="003321C4"/>
    <w:rsid w:val="00332628"/>
    <w:rsid w:val="00332926"/>
    <w:rsid w:val="003329A6"/>
    <w:rsid w:val="00332AD5"/>
    <w:rsid w:val="00333F70"/>
    <w:rsid w:val="00334D51"/>
    <w:rsid w:val="00334FA9"/>
    <w:rsid w:val="00335163"/>
    <w:rsid w:val="00335782"/>
    <w:rsid w:val="00336008"/>
    <w:rsid w:val="003364C3"/>
    <w:rsid w:val="00336A6D"/>
    <w:rsid w:val="00336EF4"/>
    <w:rsid w:val="00340034"/>
    <w:rsid w:val="00340126"/>
    <w:rsid w:val="0034041F"/>
    <w:rsid w:val="003407AD"/>
    <w:rsid w:val="00340C7A"/>
    <w:rsid w:val="0034180B"/>
    <w:rsid w:val="00341999"/>
    <w:rsid w:val="003424FF"/>
    <w:rsid w:val="0034252A"/>
    <w:rsid w:val="00344AC0"/>
    <w:rsid w:val="00345744"/>
    <w:rsid w:val="003475B2"/>
    <w:rsid w:val="00350141"/>
    <w:rsid w:val="003529EC"/>
    <w:rsid w:val="003541AD"/>
    <w:rsid w:val="00356441"/>
    <w:rsid w:val="00360404"/>
    <w:rsid w:val="00361930"/>
    <w:rsid w:val="00362319"/>
    <w:rsid w:val="003629F1"/>
    <w:rsid w:val="00362A86"/>
    <w:rsid w:val="00363200"/>
    <w:rsid w:val="00363529"/>
    <w:rsid w:val="003637F8"/>
    <w:rsid w:val="00364F71"/>
    <w:rsid w:val="00365488"/>
    <w:rsid w:val="003667CC"/>
    <w:rsid w:val="003701BD"/>
    <w:rsid w:val="00370AB5"/>
    <w:rsid w:val="00370B8D"/>
    <w:rsid w:val="00371B37"/>
    <w:rsid w:val="00371CD8"/>
    <w:rsid w:val="00373D2F"/>
    <w:rsid w:val="0037482E"/>
    <w:rsid w:val="00374A4D"/>
    <w:rsid w:val="0037590F"/>
    <w:rsid w:val="003769F5"/>
    <w:rsid w:val="00377486"/>
    <w:rsid w:val="00377B04"/>
    <w:rsid w:val="003802A1"/>
    <w:rsid w:val="003810BB"/>
    <w:rsid w:val="00382945"/>
    <w:rsid w:val="00383938"/>
    <w:rsid w:val="0038486D"/>
    <w:rsid w:val="0038680C"/>
    <w:rsid w:val="00387A5F"/>
    <w:rsid w:val="00387CB7"/>
    <w:rsid w:val="00390412"/>
    <w:rsid w:val="00391BB1"/>
    <w:rsid w:val="003925F2"/>
    <w:rsid w:val="00392894"/>
    <w:rsid w:val="00393DE5"/>
    <w:rsid w:val="00395187"/>
    <w:rsid w:val="00396652"/>
    <w:rsid w:val="003A0A29"/>
    <w:rsid w:val="003A0E21"/>
    <w:rsid w:val="003A1329"/>
    <w:rsid w:val="003A19A9"/>
    <w:rsid w:val="003A2561"/>
    <w:rsid w:val="003A263E"/>
    <w:rsid w:val="003A2843"/>
    <w:rsid w:val="003A2B5B"/>
    <w:rsid w:val="003A2BCC"/>
    <w:rsid w:val="003A3055"/>
    <w:rsid w:val="003A3378"/>
    <w:rsid w:val="003A47B3"/>
    <w:rsid w:val="003A562E"/>
    <w:rsid w:val="003A5E85"/>
    <w:rsid w:val="003A7C39"/>
    <w:rsid w:val="003B0071"/>
    <w:rsid w:val="003B0D04"/>
    <w:rsid w:val="003B21BE"/>
    <w:rsid w:val="003B24DD"/>
    <w:rsid w:val="003B4709"/>
    <w:rsid w:val="003B5ACD"/>
    <w:rsid w:val="003B651F"/>
    <w:rsid w:val="003B6CF9"/>
    <w:rsid w:val="003C077F"/>
    <w:rsid w:val="003C180C"/>
    <w:rsid w:val="003C2A8C"/>
    <w:rsid w:val="003C39D6"/>
    <w:rsid w:val="003C4AA4"/>
    <w:rsid w:val="003C4DB5"/>
    <w:rsid w:val="003C564D"/>
    <w:rsid w:val="003C7CDF"/>
    <w:rsid w:val="003D0C97"/>
    <w:rsid w:val="003D0CA8"/>
    <w:rsid w:val="003D1178"/>
    <w:rsid w:val="003D13AD"/>
    <w:rsid w:val="003D28FC"/>
    <w:rsid w:val="003D2CCF"/>
    <w:rsid w:val="003D2F1D"/>
    <w:rsid w:val="003D50E2"/>
    <w:rsid w:val="003D55D6"/>
    <w:rsid w:val="003D5F76"/>
    <w:rsid w:val="003D7108"/>
    <w:rsid w:val="003D7153"/>
    <w:rsid w:val="003E0D7F"/>
    <w:rsid w:val="003E11D1"/>
    <w:rsid w:val="003E1402"/>
    <w:rsid w:val="003E2986"/>
    <w:rsid w:val="003E302F"/>
    <w:rsid w:val="003E3DA8"/>
    <w:rsid w:val="003E4CEA"/>
    <w:rsid w:val="003E50D3"/>
    <w:rsid w:val="003E5176"/>
    <w:rsid w:val="003E5C6B"/>
    <w:rsid w:val="003E6320"/>
    <w:rsid w:val="003E6C2B"/>
    <w:rsid w:val="003E6DDA"/>
    <w:rsid w:val="003E74FC"/>
    <w:rsid w:val="003E7587"/>
    <w:rsid w:val="003E7966"/>
    <w:rsid w:val="003F0351"/>
    <w:rsid w:val="003F2E9C"/>
    <w:rsid w:val="003F3104"/>
    <w:rsid w:val="003F33E4"/>
    <w:rsid w:val="003F34F3"/>
    <w:rsid w:val="003F491D"/>
    <w:rsid w:val="003F5BAF"/>
    <w:rsid w:val="003F6FCE"/>
    <w:rsid w:val="00400A9D"/>
    <w:rsid w:val="0040192F"/>
    <w:rsid w:val="00402379"/>
    <w:rsid w:val="00404FBA"/>
    <w:rsid w:val="004057A6"/>
    <w:rsid w:val="004062BA"/>
    <w:rsid w:val="004072D7"/>
    <w:rsid w:val="0040783E"/>
    <w:rsid w:val="004118E0"/>
    <w:rsid w:val="00412567"/>
    <w:rsid w:val="00414F6E"/>
    <w:rsid w:val="00415FE9"/>
    <w:rsid w:val="00416DB4"/>
    <w:rsid w:val="004175B2"/>
    <w:rsid w:val="00417659"/>
    <w:rsid w:val="00417B93"/>
    <w:rsid w:val="0042082B"/>
    <w:rsid w:val="00421C24"/>
    <w:rsid w:val="004238C6"/>
    <w:rsid w:val="00424339"/>
    <w:rsid w:val="0042474D"/>
    <w:rsid w:val="004248BF"/>
    <w:rsid w:val="00426DAA"/>
    <w:rsid w:val="00427964"/>
    <w:rsid w:val="00431052"/>
    <w:rsid w:val="00431769"/>
    <w:rsid w:val="004331E5"/>
    <w:rsid w:val="00433750"/>
    <w:rsid w:val="00433A60"/>
    <w:rsid w:val="004341C8"/>
    <w:rsid w:val="004354DB"/>
    <w:rsid w:val="00437261"/>
    <w:rsid w:val="00437978"/>
    <w:rsid w:val="00442119"/>
    <w:rsid w:val="00442470"/>
    <w:rsid w:val="00442D6A"/>
    <w:rsid w:val="00443511"/>
    <w:rsid w:val="00443C6B"/>
    <w:rsid w:val="00443C8B"/>
    <w:rsid w:val="004449C2"/>
    <w:rsid w:val="00444A1E"/>
    <w:rsid w:val="0044577B"/>
    <w:rsid w:val="00446340"/>
    <w:rsid w:val="00447946"/>
    <w:rsid w:val="00451389"/>
    <w:rsid w:val="004517AF"/>
    <w:rsid w:val="00451FC2"/>
    <w:rsid w:val="00452C5F"/>
    <w:rsid w:val="0045398D"/>
    <w:rsid w:val="00454294"/>
    <w:rsid w:val="0045676C"/>
    <w:rsid w:val="00456BF2"/>
    <w:rsid w:val="00457256"/>
    <w:rsid w:val="00457E9C"/>
    <w:rsid w:val="00457F74"/>
    <w:rsid w:val="0046087F"/>
    <w:rsid w:val="00461B9B"/>
    <w:rsid w:val="004631DE"/>
    <w:rsid w:val="00463281"/>
    <w:rsid w:val="00463FA7"/>
    <w:rsid w:val="00465CFB"/>
    <w:rsid w:val="004663F4"/>
    <w:rsid w:val="00466D0B"/>
    <w:rsid w:val="004700C4"/>
    <w:rsid w:val="00470FDA"/>
    <w:rsid w:val="00472C80"/>
    <w:rsid w:val="004739E7"/>
    <w:rsid w:val="00473C18"/>
    <w:rsid w:val="00474FD8"/>
    <w:rsid w:val="004757C4"/>
    <w:rsid w:val="00477E49"/>
    <w:rsid w:val="00481DCB"/>
    <w:rsid w:val="004824CA"/>
    <w:rsid w:val="0048340D"/>
    <w:rsid w:val="00484514"/>
    <w:rsid w:val="0048459B"/>
    <w:rsid w:val="00484E9B"/>
    <w:rsid w:val="00486376"/>
    <w:rsid w:val="0048715E"/>
    <w:rsid w:val="00487C6B"/>
    <w:rsid w:val="0049086A"/>
    <w:rsid w:val="00490B49"/>
    <w:rsid w:val="00490F20"/>
    <w:rsid w:val="00493896"/>
    <w:rsid w:val="00493D9D"/>
    <w:rsid w:val="00493F10"/>
    <w:rsid w:val="0049476C"/>
    <w:rsid w:val="00495098"/>
    <w:rsid w:val="00496D29"/>
    <w:rsid w:val="0049756E"/>
    <w:rsid w:val="004A1377"/>
    <w:rsid w:val="004A1C32"/>
    <w:rsid w:val="004A1CEE"/>
    <w:rsid w:val="004A1E0E"/>
    <w:rsid w:val="004A2668"/>
    <w:rsid w:val="004A4D12"/>
    <w:rsid w:val="004A55A1"/>
    <w:rsid w:val="004A6931"/>
    <w:rsid w:val="004A75C6"/>
    <w:rsid w:val="004A7F3C"/>
    <w:rsid w:val="004B1102"/>
    <w:rsid w:val="004B13AB"/>
    <w:rsid w:val="004B2441"/>
    <w:rsid w:val="004B4D6C"/>
    <w:rsid w:val="004B5534"/>
    <w:rsid w:val="004B6232"/>
    <w:rsid w:val="004B66C4"/>
    <w:rsid w:val="004B672A"/>
    <w:rsid w:val="004B6C60"/>
    <w:rsid w:val="004C15E3"/>
    <w:rsid w:val="004C1D8A"/>
    <w:rsid w:val="004C4241"/>
    <w:rsid w:val="004C49B5"/>
    <w:rsid w:val="004C6569"/>
    <w:rsid w:val="004C6658"/>
    <w:rsid w:val="004D0962"/>
    <w:rsid w:val="004D0E96"/>
    <w:rsid w:val="004D1CB6"/>
    <w:rsid w:val="004D2EC7"/>
    <w:rsid w:val="004D3BE1"/>
    <w:rsid w:val="004D3DF3"/>
    <w:rsid w:val="004D477F"/>
    <w:rsid w:val="004D4AB6"/>
    <w:rsid w:val="004D57C5"/>
    <w:rsid w:val="004D6306"/>
    <w:rsid w:val="004E001F"/>
    <w:rsid w:val="004E213B"/>
    <w:rsid w:val="004E3B42"/>
    <w:rsid w:val="004E3D01"/>
    <w:rsid w:val="004E3D09"/>
    <w:rsid w:val="004E47CA"/>
    <w:rsid w:val="004E4B77"/>
    <w:rsid w:val="004E574F"/>
    <w:rsid w:val="004E6314"/>
    <w:rsid w:val="004E7701"/>
    <w:rsid w:val="004F0124"/>
    <w:rsid w:val="004F0ED7"/>
    <w:rsid w:val="004F159C"/>
    <w:rsid w:val="004F25AC"/>
    <w:rsid w:val="004F40EC"/>
    <w:rsid w:val="004F4917"/>
    <w:rsid w:val="004F4DCE"/>
    <w:rsid w:val="004F6646"/>
    <w:rsid w:val="004F6E89"/>
    <w:rsid w:val="004F6E8F"/>
    <w:rsid w:val="004F6F79"/>
    <w:rsid w:val="004F7F0B"/>
    <w:rsid w:val="005018AB"/>
    <w:rsid w:val="00503C8C"/>
    <w:rsid w:val="005059FF"/>
    <w:rsid w:val="0050646D"/>
    <w:rsid w:val="00506AE8"/>
    <w:rsid w:val="00510223"/>
    <w:rsid w:val="00510769"/>
    <w:rsid w:val="00510B50"/>
    <w:rsid w:val="00512400"/>
    <w:rsid w:val="0051319E"/>
    <w:rsid w:val="00513470"/>
    <w:rsid w:val="0051610A"/>
    <w:rsid w:val="00521502"/>
    <w:rsid w:val="005215CC"/>
    <w:rsid w:val="00522798"/>
    <w:rsid w:val="00522CDA"/>
    <w:rsid w:val="00524128"/>
    <w:rsid w:val="00524810"/>
    <w:rsid w:val="00524E84"/>
    <w:rsid w:val="005251FA"/>
    <w:rsid w:val="00525763"/>
    <w:rsid w:val="005273A5"/>
    <w:rsid w:val="0052789E"/>
    <w:rsid w:val="0053008A"/>
    <w:rsid w:val="00530A7B"/>
    <w:rsid w:val="005315FE"/>
    <w:rsid w:val="005323B2"/>
    <w:rsid w:val="005327BD"/>
    <w:rsid w:val="005333AA"/>
    <w:rsid w:val="00535794"/>
    <w:rsid w:val="00536CD7"/>
    <w:rsid w:val="005373EA"/>
    <w:rsid w:val="00537850"/>
    <w:rsid w:val="00537FA9"/>
    <w:rsid w:val="00541A37"/>
    <w:rsid w:val="005431BE"/>
    <w:rsid w:val="0054321D"/>
    <w:rsid w:val="005435C7"/>
    <w:rsid w:val="00543788"/>
    <w:rsid w:val="00544774"/>
    <w:rsid w:val="00545076"/>
    <w:rsid w:val="00550AA8"/>
    <w:rsid w:val="00551537"/>
    <w:rsid w:val="005528DD"/>
    <w:rsid w:val="00552BC5"/>
    <w:rsid w:val="00557C22"/>
    <w:rsid w:val="0056118A"/>
    <w:rsid w:val="00562F96"/>
    <w:rsid w:val="005634E3"/>
    <w:rsid w:val="0056354B"/>
    <w:rsid w:val="00565EB3"/>
    <w:rsid w:val="005670FE"/>
    <w:rsid w:val="00567449"/>
    <w:rsid w:val="00567B03"/>
    <w:rsid w:val="00571449"/>
    <w:rsid w:val="00571583"/>
    <w:rsid w:val="00571CA3"/>
    <w:rsid w:val="00571E0F"/>
    <w:rsid w:val="00573858"/>
    <w:rsid w:val="0057432B"/>
    <w:rsid w:val="00575210"/>
    <w:rsid w:val="00576D8B"/>
    <w:rsid w:val="00582AEE"/>
    <w:rsid w:val="00582ED9"/>
    <w:rsid w:val="00584EEF"/>
    <w:rsid w:val="005852DC"/>
    <w:rsid w:val="005855A6"/>
    <w:rsid w:val="0058593C"/>
    <w:rsid w:val="005866ED"/>
    <w:rsid w:val="0058706C"/>
    <w:rsid w:val="0058779B"/>
    <w:rsid w:val="00587D57"/>
    <w:rsid w:val="00590629"/>
    <w:rsid w:val="005915D3"/>
    <w:rsid w:val="00591ECF"/>
    <w:rsid w:val="00592CA0"/>
    <w:rsid w:val="00592EE2"/>
    <w:rsid w:val="00593141"/>
    <w:rsid w:val="0059395F"/>
    <w:rsid w:val="00594023"/>
    <w:rsid w:val="005945E1"/>
    <w:rsid w:val="0059645C"/>
    <w:rsid w:val="00596F41"/>
    <w:rsid w:val="00597372"/>
    <w:rsid w:val="005A046F"/>
    <w:rsid w:val="005A0720"/>
    <w:rsid w:val="005A17E2"/>
    <w:rsid w:val="005A1B11"/>
    <w:rsid w:val="005A38DF"/>
    <w:rsid w:val="005A4439"/>
    <w:rsid w:val="005A50D6"/>
    <w:rsid w:val="005A5300"/>
    <w:rsid w:val="005A636E"/>
    <w:rsid w:val="005A7521"/>
    <w:rsid w:val="005A7CCA"/>
    <w:rsid w:val="005A7CEC"/>
    <w:rsid w:val="005B1876"/>
    <w:rsid w:val="005B2701"/>
    <w:rsid w:val="005B47CC"/>
    <w:rsid w:val="005B59C8"/>
    <w:rsid w:val="005B5A37"/>
    <w:rsid w:val="005B6337"/>
    <w:rsid w:val="005B66E3"/>
    <w:rsid w:val="005B6E4E"/>
    <w:rsid w:val="005C138F"/>
    <w:rsid w:val="005C229A"/>
    <w:rsid w:val="005C25A6"/>
    <w:rsid w:val="005C2695"/>
    <w:rsid w:val="005C3BB9"/>
    <w:rsid w:val="005C5B11"/>
    <w:rsid w:val="005C6E91"/>
    <w:rsid w:val="005C7EF2"/>
    <w:rsid w:val="005C7F4B"/>
    <w:rsid w:val="005D016B"/>
    <w:rsid w:val="005D0673"/>
    <w:rsid w:val="005D08DD"/>
    <w:rsid w:val="005D0C97"/>
    <w:rsid w:val="005D127B"/>
    <w:rsid w:val="005D1CF6"/>
    <w:rsid w:val="005D1E26"/>
    <w:rsid w:val="005D5900"/>
    <w:rsid w:val="005D5F48"/>
    <w:rsid w:val="005E0784"/>
    <w:rsid w:val="005E2C02"/>
    <w:rsid w:val="005E4A4A"/>
    <w:rsid w:val="005E517F"/>
    <w:rsid w:val="005E5B30"/>
    <w:rsid w:val="005E778E"/>
    <w:rsid w:val="005F2541"/>
    <w:rsid w:val="005F487A"/>
    <w:rsid w:val="005F4B80"/>
    <w:rsid w:val="005F56AC"/>
    <w:rsid w:val="005F6167"/>
    <w:rsid w:val="006002EF"/>
    <w:rsid w:val="00600B51"/>
    <w:rsid w:val="00600FE7"/>
    <w:rsid w:val="006010E1"/>
    <w:rsid w:val="006025BB"/>
    <w:rsid w:val="00602659"/>
    <w:rsid w:val="00603023"/>
    <w:rsid w:val="00603954"/>
    <w:rsid w:val="00604972"/>
    <w:rsid w:val="00606303"/>
    <w:rsid w:val="006066E6"/>
    <w:rsid w:val="0060733F"/>
    <w:rsid w:val="006075B0"/>
    <w:rsid w:val="00607A8E"/>
    <w:rsid w:val="00607B07"/>
    <w:rsid w:val="00607C95"/>
    <w:rsid w:val="006124D9"/>
    <w:rsid w:val="00613C33"/>
    <w:rsid w:val="00613CD7"/>
    <w:rsid w:val="00614A1D"/>
    <w:rsid w:val="00614E11"/>
    <w:rsid w:val="00615BDA"/>
    <w:rsid w:val="0061743C"/>
    <w:rsid w:val="00617493"/>
    <w:rsid w:val="006175DE"/>
    <w:rsid w:val="00620DA3"/>
    <w:rsid w:val="006227C8"/>
    <w:rsid w:val="00623D6E"/>
    <w:rsid w:val="00623E7B"/>
    <w:rsid w:val="006248FD"/>
    <w:rsid w:val="0062597E"/>
    <w:rsid w:val="00625A86"/>
    <w:rsid w:val="00627352"/>
    <w:rsid w:val="006304D1"/>
    <w:rsid w:val="006318B0"/>
    <w:rsid w:val="00637A74"/>
    <w:rsid w:val="00640014"/>
    <w:rsid w:val="006406F2"/>
    <w:rsid w:val="00640FCC"/>
    <w:rsid w:val="0064115D"/>
    <w:rsid w:val="00642519"/>
    <w:rsid w:val="00644031"/>
    <w:rsid w:val="00645742"/>
    <w:rsid w:val="006472BC"/>
    <w:rsid w:val="00647710"/>
    <w:rsid w:val="0065008C"/>
    <w:rsid w:val="0065190E"/>
    <w:rsid w:val="006529CD"/>
    <w:rsid w:val="00653DEA"/>
    <w:rsid w:val="00653FCD"/>
    <w:rsid w:val="0065403C"/>
    <w:rsid w:val="00655956"/>
    <w:rsid w:val="00655C46"/>
    <w:rsid w:val="006560F3"/>
    <w:rsid w:val="00656395"/>
    <w:rsid w:val="00656E4F"/>
    <w:rsid w:val="006571DA"/>
    <w:rsid w:val="00657930"/>
    <w:rsid w:val="00657C83"/>
    <w:rsid w:val="006602BE"/>
    <w:rsid w:val="00660512"/>
    <w:rsid w:val="006614F3"/>
    <w:rsid w:val="00661D04"/>
    <w:rsid w:val="006637BD"/>
    <w:rsid w:val="00664DAD"/>
    <w:rsid w:val="00665282"/>
    <w:rsid w:val="00666222"/>
    <w:rsid w:val="006677B6"/>
    <w:rsid w:val="00667938"/>
    <w:rsid w:val="006712C1"/>
    <w:rsid w:val="00671758"/>
    <w:rsid w:val="0067279F"/>
    <w:rsid w:val="006728DB"/>
    <w:rsid w:val="006761D2"/>
    <w:rsid w:val="006763B3"/>
    <w:rsid w:val="00680168"/>
    <w:rsid w:val="00680E19"/>
    <w:rsid w:val="00680EE8"/>
    <w:rsid w:val="006811BD"/>
    <w:rsid w:val="0068171E"/>
    <w:rsid w:val="00683078"/>
    <w:rsid w:val="00683FF1"/>
    <w:rsid w:val="00685580"/>
    <w:rsid w:val="00685D6B"/>
    <w:rsid w:val="00687DD1"/>
    <w:rsid w:val="0069260B"/>
    <w:rsid w:val="00692FBD"/>
    <w:rsid w:val="00695B71"/>
    <w:rsid w:val="0069623F"/>
    <w:rsid w:val="006962D2"/>
    <w:rsid w:val="00696CFE"/>
    <w:rsid w:val="00696D51"/>
    <w:rsid w:val="00696D8C"/>
    <w:rsid w:val="00697346"/>
    <w:rsid w:val="00697C5F"/>
    <w:rsid w:val="006A1690"/>
    <w:rsid w:val="006A1811"/>
    <w:rsid w:val="006A23B0"/>
    <w:rsid w:val="006A2D25"/>
    <w:rsid w:val="006A382E"/>
    <w:rsid w:val="006A55F9"/>
    <w:rsid w:val="006A5909"/>
    <w:rsid w:val="006A5DA6"/>
    <w:rsid w:val="006A6DA8"/>
    <w:rsid w:val="006A6EAF"/>
    <w:rsid w:val="006B0558"/>
    <w:rsid w:val="006B160D"/>
    <w:rsid w:val="006B209B"/>
    <w:rsid w:val="006B3ABB"/>
    <w:rsid w:val="006B4749"/>
    <w:rsid w:val="006B4F07"/>
    <w:rsid w:val="006B542A"/>
    <w:rsid w:val="006B5734"/>
    <w:rsid w:val="006B6487"/>
    <w:rsid w:val="006B6EB1"/>
    <w:rsid w:val="006B77AF"/>
    <w:rsid w:val="006B7EB8"/>
    <w:rsid w:val="006C0FDA"/>
    <w:rsid w:val="006C235D"/>
    <w:rsid w:val="006C386B"/>
    <w:rsid w:val="006D02E3"/>
    <w:rsid w:val="006D234E"/>
    <w:rsid w:val="006D23E1"/>
    <w:rsid w:val="006D283A"/>
    <w:rsid w:val="006D430E"/>
    <w:rsid w:val="006D4469"/>
    <w:rsid w:val="006D448F"/>
    <w:rsid w:val="006D4C55"/>
    <w:rsid w:val="006D4E60"/>
    <w:rsid w:val="006D523C"/>
    <w:rsid w:val="006D5416"/>
    <w:rsid w:val="006D654B"/>
    <w:rsid w:val="006DF612"/>
    <w:rsid w:val="006E001B"/>
    <w:rsid w:val="006E0ADF"/>
    <w:rsid w:val="006E0F8C"/>
    <w:rsid w:val="006E2A72"/>
    <w:rsid w:val="006E35A5"/>
    <w:rsid w:val="006E35C5"/>
    <w:rsid w:val="006E4320"/>
    <w:rsid w:val="006E50D0"/>
    <w:rsid w:val="006E594F"/>
    <w:rsid w:val="006E5A56"/>
    <w:rsid w:val="006E6CEE"/>
    <w:rsid w:val="006F0423"/>
    <w:rsid w:val="006F1149"/>
    <w:rsid w:val="006F21F9"/>
    <w:rsid w:val="006F2234"/>
    <w:rsid w:val="006F2E32"/>
    <w:rsid w:val="006F42DE"/>
    <w:rsid w:val="006F5A77"/>
    <w:rsid w:val="006F6E78"/>
    <w:rsid w:val="006F712C"/>
    <w:rsid w:val="006F746C"/>
    <w:rsid w:val="006F7AE2"/>
    <w:rsid w:val="00700578"/>
    <w:rsid w:val="00700698"/>
    <w:rsid w:val="00700E43"/>
    <w:rsid w:val="00700FA3"/>
    <w:rsid w:val="00702031"/>
    <w:rsid w:val="00704636"/>
    <w:rsid w:val="00704905"/>
    <w:rsid w:val="0070716A"/>
    <w:rsid w:val="0071039C"/>
    <w:rsid w:val="007106F0"/>
    <w:rsid w:val="00710B10"/>
    <w:rsid w:val="00712874"/>
    <w:rsid w:val="00712E02"/>
    <w:rsid w:val="007166D6"/>
    <w:rsid w:val="00717C32"/>
    <w:rsid w:val="00720705"/>
    <w:rsid w:val="00720A19"/>
    <w:rsid w:val="00720E65"/>
    <w:rsid w:val="00722123"/>
    <w:rsid w:val="00722994"/>
    <w:rsid w:val="00722B26"/>
    <w:rsid w:val="00722E49"/>
    <w:rsid w:val="007231DB"/>
    <w:rsid w:val="00723652"/>
    <w:rsid w:val="00723CEC"/>
    <w:rsid w:val="00723E7D"/>
    <w:rsid w:val="007258E1"/>
    <w:rsid w:val="00725F5E"/>
    <w:rsid w:val="00726D38"/>
    <w:rsid w:val="0072711D"/>
    <w:rsid w:val="00727BCF"/>
    <w:rsid w:val="00731FEA"/>
    <w:rsid w:val="007333C8"/>
    <w:rsid w:val="007371C5"/>
    <w:rsid w:val="00740217"/>
    <w:rsid w:val="007405C5"/>
    <w:rsid w:val="00740C71"/>
    <w:rsid w:val="00740E47"/>
    <w:rsid w:val="007441AD"/>
    <w:rsid w:val="00744235"/>
    <w:rsid w:val="00744372"/>
    <w:rsid w:val="007449B4"/>
    <w:rsid w:val="007451C4"/>
    <w:rsid w:val="00745589"/>
    <w:rsid w:val="00745E42"/>
    <w:rsid w:val="0074678E"/>
    <w:rsid w:val="00746B87"/>
    <w:rsid w:val="00747F5A"/>
    <w:rsid w:val="007523B9"/>
    <w:rsid w:val="007526A1"/>
    <w:rsid w:val="007531F0"/>
    <w:rsid w:val="00753672"/>
    <w:rsid w:val="00753688"/>
    <w:rsid w:val="007538CE"/>
    <w:rsid w:val="007542D2"/>
    <w:rsid w:val="0075476F"/>
    <w:rsid w:val="00754EFB"/>
    <w:rsid w:val="00755175"/>
    <w:rsid w:val="0075599A"/>
    <w:rsid w:val="00756859"/>
    <w:rsid w:val="0076027E"/>
    <w:rsid w:val="00760777"/>
    <w:rsid w:val="00760FE1"/>
    <w:rsid w:val="00761EAA"/>
    <w:rsid w:val="007625A8"/>
    <w:rsid w:val="00763AA5"/>
    <w:rsid w:val="007644B0"/>
    <w:rsid w:val="00764CC4"/>
    <w:rsid w:val="00764D64"/>
    <w:rsid w:val="007724F4"/>
    <w:rsid w:val="00774158"/>
    <w:rsid w:val="007754EE"/>
    <w:rsid w:val="00776A2C"/>
    <w:rsid w:val="007776BD"/>
    <w:rsid w:val="0078002D"/>
    <w:rsid w:val="0078046C"/>
    <w:rsid w:val="007809F4"/>
    <w:rsid w:val="0078298D"/>
    <w:rsid w:val="00782C59"/>
    <w:rsid w:val="00785160"/>
    <w:rsid w:val="007853C2"/>
    <w:rsid w:val="007859DF"/>
    <w:rsid w:val="00786716"/>
    <w:rsid w:val="00787A73"/>
    <w:rsid w:val="00787C46"/>
    <w:rsid w:val="00790273"/>
    <w:rsid w:val="0079037A"/>
    <w:rsid w:val="007912BC"/>
    <w:rsid w:val="0079204F"/>
    <w:rsid w:val="00793227"/>
    <w:rsid w:val="00793D44"/>
    <w:rsid w:val="00794EFC"/>
    <w:rsid w:val="007950B7"/>
    <w:rsid w:val="00795382"/>
    <w:rsid w:val="00795BB0"/>
    <w:rsid w:val="007977FB"/>
    <w:rsid w:val="0079780E"/>
    <w:rsid w:val="00797E3D"/>
    <w:rsid w:val="007A0EF2"/>
    <w:rsid w:val="007A107A"/>
    <w:rsid w:val="007A1113"/>
    <w:rsid w:val="007A1510"/>
    <w:rsid w:val="007A217E"/>
    <w:rsid w:val="007A3124"/>
    <w:rsid w:val="007A3513"/>
    <w:rsid w:val="007A434A"/>
    <w:rsid w:val="007A45F3"/>
    <w:rsid w:val="007A55E0"/>
    <w:rsid w:val="007A598C"/>
    <w:rsid w:val="007A5ED2"/>
    <w:rsid w:val="007A66A7"/>
    <w:rsid w:val="007B07BF"/>
    <w:rsid w:val="007B29E4"/>
    <w:rsid w:val="007B3905"/>
    <w:rsid w:val="007B3E64"/>
    <w:rsid w:val="007B4013"/>
    <w:rsid w:val="007B4EC1"/>
    <w:rsid w:val="007B6058"/>
    <w:rsid w:val="007B72E0"/>
    <w:rsid w:val="007C09D9"/>
    <w:rsid w:val="007C0A6A"/>
    <w:rsid w:val="007C1AFE"/>
    <w:rsid w:val="007C240E"/>
    <w:rsid w:val="007C41B6"/>
    <w:rsid w:val="007C447D"/>
    <w:rsid w:val="007C503F"/>
    <w:rsid w:val="007C7002"/>
    <w:rsid w:val="007D0AB0"/>
    <w:rsid w:val="007D1F97"/>
    <w:rsid w:val="007D2C0F"/>
    <w:rsid w:val="007D30F0"/>
    <w:rsid w:val="007D41BE"/>
    <w:rsid w:val="007D433F"/>
    <w:rsid w:val="007D5F3C"/>
    <w:rsid w:val="007E1BCA"/>
    <w:rsid w:val="007E2869"/>
    <w:rsid w:val="007E2A9D"/>
    <w:rsid w:val="007E35F2"/>
    <w:rsid w:val="007E4F99"/>
    <w:rsid w:val="007E5418"/>
    <w:rsid w:val="007E55D2"/>
    <w:rsid w:val="007E6C8B"/>
    <w:rsid w:val="007E6F0B"/>
    <w:rsid w:val="007E7940"/>
    <w:rsid w:val="007F1262"/>
    <w:rsid w:val="007F1A6B"/>
    <w:rsid w:val="007F211E"/>
    <w:rsid w:val="007F36A5"/>
    <w:rsid w:val="007F4791"/>
    <w:rsid w:val="007F7BFF"/>
    <w:rsid w:val="007F7EC5"/>
    <w:rsid w:val="00800BF1"/>
    <w:rsid w:val="00801C4B"/>
    <w:rsid w:val="00801F7C"/>
    <w:rsid w:val="008026E8"/>
    <w:rsid w:val="00804FD7"/>
    <w:rsid w:val="008058C6"/>
    <w:rsid w:val="00806902"/>
    <w:rsid w:val="00807DB2"/>
    <w:rsid w:val="00810B44"/>
    <w:rsid w:val="00811AD6"/>
    <w:rsid w:val="00812768"/>
    <w:rsid w:val="00812ED2"/>
    <w:rsid w:val="00813F8F"/>
    <w:rsid w:val="008148ED"/>
    <w:rsid w:val="00814E30"/>
    <w:rsid w:val="008159E8"/>
    <w:rsid w:val="00816436"/>
    <w:rsid w:val="008169F1"/>
    <w:rsid w:val="00817A56"/>
    <w:rsid w:val="00823B26"/>
    <w:rsid w:val="0082421E"/>
    <w:rsid w:val="0082555C"/>
    <w:rsid w:val="00826057"/>
    <w:rsid w:val="00826812"/>
    <w:rsid w:val="00826E1C"/>
    <w:rsid w:val="00827529"/>
    <w:rsid w:val="00827863"/>
    <w:rsid w:val="00832238"/>
    <w:rsid w:val="00833B2C"/>
    <w:rsid w:val="008345C4"/>
    <w:rsid w:val="00834F05"/>
    <w:rsid w:val="008367FC"/>
    <w:rsid w:val="0083719C"/>
    <w:rsid w:val="00842130"/>
    <w:rsid w:val="0084240C"/>
    <w:rsid w:val="008466EB"/>
    <w:rsid w:val="00846F32"/>
    <w:rsid w:val="00846FCF"/>
    <w:rsid w:val="008470E8"/>
    <w:rsid w:val="0084745F"/>
    <w:rsid w:val="0084787F"/>
    <w:rsid w:val="00847AB3"/>
    <w:rsid w:val="00847EF5"/>
    <w:rsid w:val="00850AD0"/>
    <w:rsid w:val="00850FBE"/>
    <w:rsid w:val="008516FD"/>
    <w:rsid w:val="008545D7"/>
    <w:rsid w:val="00855BDC"/>
    <w:rsid w:val="00860645"/>
    <w:rsid w:val="00860AB0"/>
    <w:rsid w:val="0086179C"/>
    <w:rsid w:val="00862842"/>
    <w:rsid w:val="00862B92"/>
    <w:rsid w:val="00862BBD"/>
    <w:rsid w:val="00862DCD"/>
    <w:rsid w:val="00866138"/>
    <w:rsid w:val="0086698C"/>
    <w:rsid w:val="00866E9A"/>
    <w:rsid w:val="00870839"/>
    <w:rsid w:val="008730AB"/>
    <w:rsid w:val="00875A32"/>
    <w:rsid w:val="00875CD0"/>
    <w:rsid w:val="00876598"/>
    <w:rsid w:val="00880350"/>
    <w:rsid w:val="0088038E"/>
    <w:rsid w:val="008806E2"/>
    <w:rsid w:val="00880BB5"/>
    <w:rsid w:val="00882546"/>
    <w:rsid w:val="00882C57"/>
    <w:rsid w:val="00883FE0"/>
    <w:rsid w:val="008847E2"/>
    <w:rsid w:val="0088571F"/>
    <w:rsid w:val="00885781"/>
    <w:rsid w:val="008900FE"/>
    <w:rsid w:val="00890BFC"/>
    <w:rsid w:val="008920C7"/>
    <w:rsid w:val="00894171"/>
    <w:rsid w:val="00895376"/>
    <w:rsid w:val="008967A7"/>
    <w:rsid w:val="00896F03"/>
    <w:rsid w:val="008A04F5"/>
    <w:rsid w:val="008A1418"/>
    <w:rsid w:val="008A1D84"/>
    <w:rsid w:val="008A2638"/>
    <w:rsid w:val="008A27D7"/>
    <w:rsid w:val="008A3136"/>
    <w:rsid w:val="008A3EF4"/>
    <w:rsid w:val="008A5830"/>
    <w:rsid w:val="008A6B6F"/>
    <w:rsid w:val="008B044D"/>
    <w:rsid w:val="008B2776"/>
    <w:rsid w:val="008B30FF"/>
    <w:rsid w:val="008B3239"/>
    <w:rsid w:val="008B3A4F"/>
    <w:rsid w:val="008B49C3"/>
    <w:rsid w:val="008B6AE2"/>
    <w:rsid w:val="008B6E24"/>
    <w:rsid w:val="008B7469"/>
    <w:rsid w:val="008C20D9"/>
    <w:rsid w:val="008C21DC"/>
    <w:rsid w:val="008C268A"/>
    <w:rsid w:val="008C2EBC"/>
    <w:rsid w:val="008C31F3"/>
    <w:rsid w:val="008C32EC"/>
    <w:rsid w:val="008C4C30"/>
    <w:rsid w:val="008C532E"/>
    <w:rsid w:val="008C5675"/>
    <w:rsid w:val="008C5963"/>
    <w:rsid w:val="008C644E"/>
    <w:rsid w:val="008C71BD"/>
    <w:rsid w:val="008C736C"/>
    <w:rsid w:val="008C7762"/>
    <w:rsid w:val="008D0012"/>
    <w:rsid w:val="008D010F"/>
    <w:rsid w:val="008D0214"/>
    <w:rsid w:val="008D222B"/>
    <w:rsid w:val="008D32E4"/>
    <w:rsid w:val="008D636B"/>
    <w:rsid w:val="008D6574"/>
    <w:rsid w:val="008E0C1E"/>
    <w:rsid w:val="008E0EF9"/>
    <w:rsid w:val="008E1493"/>
    <w:rsid w:val="008E1F00"/>
    <w:rsid w:val="008E320D"/>
    <w:rsid w:val="008E4363"/>
    <w:rsid w:val="008E51C5"/>
    <w:rsid w:val="008E58F9"/>
    <w:rsid w:val="008E612B"/>
    <w:rsid w:val="008E6254"/>
    <w:rsid w:val="008E6406"/>
    <w:rsid w:val="008E684C"/>
    <w:rsid w:val="008E692C"/>
    <w:rsid w:val="008E7CBF"/>
    <w:rsid w:val="008F014F"/>
    <w:rsid w:val="008F0298"/>
    <w:rsid w:val="008F046C"/>
    <w:rsid w:val="008F0A2F"/>
    <w:rsid w:val="008F16A4"/>
    <w:rsid w:val="008F260B"/>
    <w:rsid w:val="008F328C"/>
    <w:rsid w:val="008F356E"/>
    <w:rsid w:val="008F474E"/>
    <w:rsid w:val="008F5243"/>
    <w:rsid w:val="008F6D4F"/>
    <w:rsid w:val="008F78FF"/>
    <w:rsid w:val="0090025A"/>
    <w:rsid w:val="00900473"/>
    <w:rsid w:val="00901F3E"/>
    <w:rsid w:val="00902280"/>
    <w:rsid w:val="009024D4"/>
    <w:rsid w:val="009063D1"/>
    <w:rsid w:val="00906D98"/>
    <w:rsid w:val="00907622"/>
    <w:rsid w:val="00910965"/>
    <w:rsid w:val="009110D6"/>
    <w:rsid w:val="0091198F"/>
    <w:rsid w:val="00912F17"/>
    <w:rsid w:val="0091420C"/>
    <w:rsid w:val="009146CE"/>
    <w:rsid w:val="0091726E"/>
    <w:rsid w:val="009200A0"/>
    <w:rsid w:val="00921501"/>
    <w:rsid w:val="009215E7"/>
    <w:rsid w:val="009227DE"/>
    <w:rsid w:val="00922CB3"/>
    <w:rsid w:val="0092495C"/>
    <w:rsid w:val="0092617A"/>
    <w:rsid w:val="00927023"/>
    <w:rsid w:val="0092754A"/>
    <w:rsid w:val="00927A54"/>
    <w:rsid w:val="009328DE"/>
    <w:rsid w:val="00932E95"/>
    <w:rsid w:val="0093311A"/>
    <w:rsid w:val="00933E5F"/>
    <w:rsid w:val="00934CDC"/>
    <w:rsid w:val="00935834"/>
    <w:rsid w:val="00935938"/>
    <w:rsid w:val="00937F65"/>
    <w:rsid w:val="009400AE"/>
    <w:rsid w:val="00942161"/>
    <w:rsid w:val="0094298D"/>
    <w:rsid w:val="009443B4"/>
    <w:rsid w:val="009449CC"/>
    <w:rsid w:val="00944E01"/>
    <w:rsid w:val="0094531B"/>
    <w:rsid w:val="009455BB"/>
    <w:rsid w:val="00947145"/>
    <w:rsid w:val="00950379"/>
    <w:rsid w:val="00951355"/>
    <w:rsid w:val="00954533"/>
    <w:rsid w:val="00957270"/>
    <w:rsid w:val="00961F06"/>
    <w:rsid w:val="00961F0B"/>
    <w:rsid w:val="00962183"/>
    <w:rsid w:val="009622D6"/>
    <w:rsid w:val="009624BC"/>
    <w:rsid w:val="00962E35"/>
    <w:rsid w:val="00963400"/>
    <w:rsid w:val="00965BA5"/>
    <w:rsid w:val="00967E77"/>
    <w:rsid w:val="00970DCE"/>
    <w:rsid w:val="00971283"/>
    <w:rsid w:val="009713A7"/>
    <w:rsid w:val="00971DD7"/>
    <w:rsid w:val="0097239D"/>
    <w:rsid w:val="009723C3"/>
    <w:rsid w:val="0097327C"/>
    <w:rsid w:val="0097351C"/>
    <w:rsid w:val="00975179"/>
    <w:rsid w:val="00975DD3"/>
    <w:rsid w:val="0098025A"/>
    <w:rsid w:val="00980C3A"/>
    <w:rsid w:val="0098271A"/>
    <w:rsid w:val="00983C7A"/>
    <w:rsid w:val="009842A3"/>
    <w:rsid w:val="00985066"/>
    <w:rsid w:val="009872E0"/>
    <w:rsid w:val="00987829"/>
    <w:rsid w:val="00987B86"/>
    <w:rsid w:val="00990FE2"/>
    <w:rsid w:val="0099134C"/>
    <w:rsid w:val="0099262D"/>
    <w:rsid w:val="00992F0E"/>
    <w:rsid w:val="00993274"/>
    <w:rsid w:val="00994ED2"/>
    <w:rsid w:val="00995170"/>
    <w:rsid w:val="009975D1"/>
    <w:rsid w:val="00997D5C"/>
    <w:rsid w:val="009A0957"/>
    <w:rsid w:val="009A3ABF"/>
    <w:rsid w:val="009A3CA9"/>
    <w:rsid w:val="009A3E28"/>
    <w:rsid w:val="009A4520"/>
    <w:rsid w:val="009A4DF9"/>
    <w:rsid w:val="009A5083"/>
    <w:rsid w:val="009A53DE"/>
    <w:rsid w:val="009A55C5"/>
    <w:rsid w:val="009A6214"/>
    <w:rsid w:val="009B00BD"/>
    <w:rsid w:val="009B01AF"/>
    <w:rsid w:val="009B0561"/>
    <w:rsid w:val="009B0C46"/>
    <w:rsid w:val="009B153A"/>
    <w:rsid w:val="009B49E7"/>
    <w:rsid w:val="009B5B14"/>
    <w:rsid w:val="009C112C"/>
    <w:rsid w:val="009C203E"/>
    <w:rsid w:val="009C3E2C"/>
    <w:rsid w:val="009C4E10"/>
    <w:rsid w:val="009C67C3"/>
    <w:rsid w:val="009C71F8"/>
    <w:rsid w:val="009D15C0"/>
    <w:rsid w:val="009D191B"/>
    <w:rsid w:val="009D1B71"/>
    <w:rsid w:val="009D1B94"/>
    <w:rsid w:val="009D3195"/>
    <w:rsid w:val="009D36D1"/>
    <w:rsid w:val="009D393B"/>
    <w:rsid w:val="009D48EF"/>
    <w:rsid w:val="009D4F0F"/>
    <w:rsid w:val="009D584A"/>
    <w:rsid w:val="009D5EFA"/>
    <w:rsid w:val="009D60E9"/>
    <w:rsid w:val="009D7780"/>
    <w:rsid w:val="009D7875"/>
    <w:rsid w:val="009E1ED6"/>
    <w:rsid w:val="009E278F"/>
    <w:rsid w:val="009E47DF"/>
    <w:rsid w:val="009E4984"/>
    <w:rsid w:val="009E6507"/>
    <w:rsid w:val="009F0816"/>
    <w:rsid w:val="009F101D"/>
    <w:rsid w:val="009F1D9C"/>
    <w:rsid w:val="009F2A85"/>
    <w:rsid w:val="009F3C2E"/>
    <w:rsid w:val="009F4408"/>
    <w:rsid w:val="009F7425"/>
    <w:rsid w:val="009F7DFC"/>
    <w:rsid w:val="00A00A04"/>
    <w:rsid w:val="00A00E28"/>
    <w:rsid w:val="00A01619"/>
    <w:rsid w:val="00A02BBA"/>
    <w:rsid w:val="00A050A5"/>
    <w:rsid w:val="00A10FEE"/>
    <w:rsid w:val="00A1172C"/>
    <w:rsid w:val="00A129BC"/>
    <w:rsid w:val="00A12E62"/>
    <w:rsid w:val="00A1325D"/>
    <w:rsid w:val="00A1585C"/>
    <w:rsid w:val="00A15C11"/>
    <w:rsid w:val="00A163B0"/>
    <w:rsid w:val="00A16B8C"/>
    <w:rsid w:val="00A20A36"/>
    <w:rsid w:val="00A21AB4"/>
    <w:rsid w:val="00A2366D"/>
    <w:rsid w:val="00A24D4D"/>
    <w:rsid w:val="00A24E5D"/>
    <w:rsid w:val="00A2553F"/>
    <w:rsid w:val="00A25604"/>
    <w:rsid w:val="00A3097D"/>
    <w:rsid w:val="00A31394"/>
    <w:rsid w:val="00A32C38"/>
    <w:rsid w:val="00A33BE1"/>
    <w:rsid w:val="00A340C3"/>
    <w:rsid w:val="00A36714"/>
    <w:rsid w:val="00A37347"/>
    <w:rsid w:val="00A3743B"/>
    <w:rsid w:val="00A40107"/>
    <w:rsid w:val="00A40643"/>
    <w:rsid w:val="00A41A9A"/>
    <w:rsid w:val="00A42523"/>
    <w:rsid w:val="00A467E5"/>
    <w:rsid w:val="00A50F0C"/>
    <w:rsid w:val="00A53C98"/>
    <w:rsid w:val="00A54405"/>
    <w:rsid w:val="00A54A07"/>
    <w:rsid w:val="00A55936"/>
    <w:rsid w:val="00A55A5A"/>
    <w:rsid w:val="00A55F40"/>
    <w:rsid w:val="00A5610A"/>
    <w:rsid w:val="00A5698B"/>
    <w:rsid w:val="00A57A7B"/>
    <w:rsid w:val="00A57B20"/>
    <w:rsid w:val="00A655CA"/>
    <w:rsid w:val="00A655DD"/>
    <w:rsid w:val="00A65919"/>
    <w:rsid w:val="00A6621B"/>
    <w:rsid w:val="00A662FB"/>
    <w:rsid w:val="00A66948"/>
    <w:rsid w:val="00A66A48"/>
    <w:rsid w:val="00A67F0D"/>
    <w:rsid w:val="00A7117C"/>
    <w:rsid w:val="00A72AE3"/>
    <w:rsid w:val="00A72BFE"/>
    <w:rsid w:val="00A72D1D"/>
    <w:rsid w:val="00A7494D"/>
    <w:rsid w:val="00A752D3"/>
    <w:rsid w:val="00A75AE9"/>
    <w:rsid w:val="00A776F7"/>
    <w:rsid w:val="00A8047D"/>
    <w:rsid w:val="00A80628"/>
    <w:rsid w:val="00A81969"/>
    <w:rsid w:val="00A81E56"/>
    <w:rsid w:val="00A826D2"/>
    <w:rsid w:val="00A836C5"/>
    <w:rsid w:val="00A838CE"/>
    <w:rsid w:val="00A8466D"/>
    <w:rsid w:val="00A84E1C"/>
    <w:rsid w:val="00A8600E"/>
    <w:rsid w:val="00A86077"/>
    <w:rsid w:val="00A86D09"/>
    <w:rsid w:val="00A87144"/>
    <w:rsid w:val="00A8764A"/>
    <w:rsid w:val="00A9018F"/>
    <w:rsid w:val="00A902B4"/>
    <w:rsid w:val="00A90890"/>
    <w:rsid w:val="00A90A4C"/>
    <w:rsid w:val="00A91509"/>
    <w:rsid w:val="00A91C98"/>
    <w:rsid w:val="00A92BA9"/>
    <w:rsid w:val="00A92E61"/>
    <w:rsid w:val="00A931F0"/>
    <w:rsid w:val="00A93317"/>
    <w:rsid w:val="00A945E9"/>
    <w:rsid w:val="00A94E53"/>
    <w:rsid w:val="00A95A8E"/>
    <w:rsid w:val="00A95AE2"/>
    <w:rsid w:val="00A96A7A"/>
    <w:rsid w:val="00AA083A"/>
    <w:rsid w:val="00AA2AB8"/>
    <w:rsid w:val="00AA2DF5"/>
    <w:rsid w:val="00AA3256"/>
    <w:rsid w:val="00AA3DF4"/>
    <w:rsid w:val="00AA485A"/>
    <w:rsid w:val="00AA656F"/>
    <w:rsid w:val="00AA699B"/>
    <w:rsid w:val="00AA7F84"/>
    <w:rsid w:val="00AB070B"/>
    <w:rsid w:val="00AB2060"/>
    <w:rsid w:val="00AB3274"/>
    <w:rsid w:val="00AB5E57"/>
    <w:rsid w:val="00AB6706"/>
    <w:rsid w:val="00AB73A2"/>
    <w:rsid w:val="00AC0154"/>
    <w:rsid w:val="00AC05CF"/>
    <w:rsid w:val="00AC0CD5"/>
    <w:rsid w:val="00AC1B3B"/>
    <w:rsid w:val="00AC3104"/>
    <w:rsid w:val="00AC3A26"/>
    <w:rsid w:val="00AC3A93"/>
    <w:rsid w:val="00AC3AA1"/>
    <w:rsid w:val="00AC4A21"/>
    <w:rsid w:val="00AC5640"/>
    <w:rsid w:val="00AC767C"/>
    <w:rsid w:val="00AD0AAF"/>
    <w:rsid w:val="00AD15BE"/>
    <w:rsid w:val="00AD1B84"/>
    <w:rsid w:val="00AD1D60"/>
    <w:rsid w:val="00AD1F12"/>
    <w:rsid w:val="00AD2097"/>
    <w:rsid w:val="00AD2F44"/>
    <w:rsid w:val="00AD3DEC"/>
    <w:rsid w:val="00AD5FE5"/>
    <w:rsid w:val="00AD6DC4"/>
    <w:rsid w:val="00AE036D"/>
    <w:rsid w:val="00AE108B"/>
    <w:rsid w:val="00AE1B31"/>
    <w:rsid w:val="00AE22EB"/>
    <w:rsid w:val="00AE2C8D"/>
    <w:rsid w:val="00AE2DF2"/>
    <w:rsid w:val="00AE30F7"/>
    <w:rsid w:val="00AE39BD"/>
    <w:rsid w:val="00AE3A92"/>
    <w:rsid w:val="00AE3E93"/>
    <w:rsid w:val="00AE461C"/>
    <w:rsid w:val="00AE4A0D"/>
    <w:rsid w:val="00AE6687"/>
    <w:rsid w:val="00AF01A1"/>
    <w:rsid w:val="00AF04C8"/>
    <w:rsid w:val="00AF1BFC"/>
    <w:rsid w:val="00AF1D9D"/>
    <w:rsid w:val="00AF1E85"/>
    <w:rsid w:val="00AF2B05"/>
    <w:rsid w:val="00AF33A5"/>
    <w:rsid w:val="00AF445A"/>
    <w:rsid w:val="00AF469E"/>
    <w:rsid w:val="00AF562C"/>
    <w:rsid w:val="00AF607C"/>
    <w:rsid w:val="00AF6AF4"/>
    <w:rsid w:val="00AF7778"/>
    <w:rsid w:val="00B018C0"/>
    <w:rsid w:val="00B0231F"/>
    <w:rsid w:val="00B02A51"/>
    <w:rsid w:val="00B04823"/>
    <w:rsid w:val="00B04AEA"/>
    <w:rsid w:val="00B06066"/>
    <w:rsid w:val="00B104B9"/>
    <w:rsid w:val="00B13929"/>
    <w:rsid w:val="00B15D07"/>
    <w:rsid w:val="00B16D9D"/>
    <w:rsid w:val="00B1792F"/>
    <w:rsid w:val="00B200A4"/>
    <w:rsid w:val="00B20FEF"/>
    <w:rsid w:val="00B21297"/>
    <w:rsid w:val="00B21AD5"/>
    <w:rsid w:val="00B21CE4"/>
    <w:rsid w:val="00B2246C"/>
    <w:rsid w:val="00B24EDA"/>
    <w:rsid w:val="00B25A01"/>
    <w:rsid w:val="00B26D61"/>
    <w:rsid w:val="00B27CD3"/>
    <w:rsid w:val="00B30261"/>
    <w:rsid w:val="00B30349"/>
    <w:rsid w:val="00B328FF"/>
    <w:rsid w:val="00B34AAB"/>
    <w:rsid w:val="00B34F35"/>
    <w:rsid w:val="00B36FD9"/>
    <w:rsid w:val="00B379B9"/>
    <w:rsid w:val="00B40664"/>
    <w:rsid w:val="00B41F6E"/>
    <w:rsid w:val="00B420A0"/>
    <w:rsid w:val="00B435CF"/>
    <w:rsid w:val="00B43DA6"/>
    <w:rsid w:val="00B43FA9"/>
    <w:rsid w:val="00B46B62"/>
    <w:rsid w:val="00B46D87"/>
    <w:rsid w:val="00B47535"/>
    <w:rsid w:val="00B50942"/>
    <w:rsid w:val="00B512AB"/>
    <w:rsid w:val="00B515F9"/>
    <w:rsid w:val="00B536C1"/>
    <w:rsid w:val="00B55E9C"/>
    <w:rsid w:val="00B56B3F"/>
    <w:rsid w:val="00B573E6"/>
    <w:rsid w:val="00B57B34"/>
    <w:rsid w:val="00B61012"/>
    <w:rsid w:val="00B6165B"/>
    <w:rsid w:val="00B61B58"/>
    <w:rsid w:val="00B61D86"/>
    <w:rsid w:val="00B62097"/>
    <w:rsid w:val="00B6228C"/>
    <w:rsid w:val="00B648BF"/>
    <w:rsid w:val="00B659A4"/>
    <w:rsid w:val="00B66CC0"/>
    <w:rsid w:val="00B710B8"/>
    <w:rsid w:val="00B717B0"/>
    <w:rsid w:val="00B7273C"/>
    <w:rsid w:val="00B72C4A"/>
    <w:rsid w:val="00B734AD"/>
    <w:rsid w:val="00B73E9B"/>
    <w:rsid w:val="00B73EC4"/>
    <w:rsid w:val="00B7407F"/>
    <w:rsid w:val="00B7597D"/>
    <w:rsid w:val="00B76374"/>
    <w:rsid w:val="00B77338"/>
    <w:rsid w:val="00B801DF"/>
    <w:rsid w:val="00B81281"/>
    <w:rsid w:val="00B81331"/>
    <w:rsid w:val="00B82246"/>
    <w:rsid w:val="00B84371"/>
    <w:rsid w:val="00B843C6"/>
    <w:rsid w:val="00B84495"/>
    <w:rsid w:val="00B84627"/>
    <w:rsid w:val="00B84DEC"/>
    <w:rsid w:val="00B856A6"/>
    <w:rsid w:val="00B856D1"/>
    <w:rsid w:val="00B85C93"/>
    <w:rsid w:val="00B8627F"/>
    <w:rsid w:val="00B87EFB"/>
    <w:rsid w:val="00B91B3B"/>
    <w:rsid w:val="00B91CBF"/>
    <w:rsid w:val="00B92F47"/>
    <w:rsid w:val="00B9550A"/>
    <w:rsid w:val="00B95CC7"/>
    <w:rsid w:val="00B95EE2"/>
    <w:rsid w:val="00B9615F"/>
    <w:rsid w:val="00B976A6"/>
    <w:rsid w:val="00BA0E01"/>
    <w:rsid w:val="00BA27CA"/>
    <w:rsid w:val="00BA382C"/>
    <w:rsid w:val="00BA4219"/>
    <w:rsid w:val="00BA4E36"/>
    <w:rsid w:val="00BA50EB"/>
    <w:rsid w:val="00BA5371"/>
    <w:rsid w:val="00BA5CFF"/>
    <w:rsid w:val="00BB0387"/>
    <w:rsid w:val="00BB150E"/>
    <w:rsid w:val="00BB15CA"/>
    <w:rsid w:val="00BB22A1"/>
    <w:rsid w:val="00BB2328"/>
    <w:rsid w:val="00BB253E"/>
    <w:rsid w:val="00BB4375"/>
    <w:rsid w:val="00BB5061"/>
    <w:rsid w:val="00BB69C8"/>
    <w:rsid w:val="00BB6A44"/>
    <w:rsid w:val="00BB6A56"/>
    <w:rsid w:val="00BC22A9"/>
    <w:rsid w:val="00BC3977"/>
    <w:rsid w:val="00BC54DE"/>
    <w:rsid w:val="00BC5878"/>
    <w:rsid w:val="00BC784F"/>
    <w:rsid w:val="00BD24A1"/>
    <w:rsid w:val="00BD2E29"/>
    <w:rsid w:val="00BD2E2E"/>
    <w:rsid w:val="00BD2E84"/>
    <w:rsid w:val="00BD308B"/>
    <w:rsid w:val="00BD3BFB"/>
    <w:rsid w:val="00BD5852"/>
    <w:rsid w:val="00BE1068"/>
    <w:rsid w:val="00BE2F6E"/>
    <w:rsid w:val="00BE346A"/>
    <w:rsid w:val="00BE42FE"/>
    <w:rsid w:val="00BE47DF"/>
    <w:rsid w:val="00BE51D9"/>
    <w:rsid w:val="00BE59D6"/>
    <w:rsid w:val="00BF14CF"/>
    <w:rsid w:val="00BF1A0F"/>
    <w:rsid w:val="00BF202A"/>
    <w:rsid w:val="00BF2955"/>
    <w:rsid w:val="00BF37D4"/>
    <w:rsid w:val="00BF3F69"/>
    <w:rsid w:val="00BF40D4"/>
    <w:rsid w:val="00BF57F0"/>
    <w:rsid w:val="00BF59D0"/>
    <w:rsid w:val="00BF5CC3"/>
    <w:rsid w:val="00BF6632"/>
    <w:rsid w:val="00BF6E83"/>
    <w:rsid w:val="00C00284"/>
    <w:rsid w:val="00C0201B"/>
    <w:rsid w:val="00C03D36"/>
    <w:rsid w:val="00C046FE"/>
    <w:rsid w:val="00C04C3B"/>
    <w:rsid w:val="00C058CE"/>
    <w:rsid w:val="00C06134"/>
    <w:rsid w:val="00C063E9"/>
    <w:rsid w:val="00C06420"/>
    <w:rsid w:val="00C06ABB"/>
    <w:rsid w:val="00C07B88"/>
    <w:rsid w:val="00C103B5"/>
    <w:rsid w:val="00C10E31"/>
    <w:rsid w:val="00C1133C"/>
    <w:rsid w:val="00C1143B"/>
    <w:rsid w:val="00C1155A"/>
    <w:rsid w:val="00C1161A"/>
    <w:rsid w:val="00C125F8"/>
    <w:rsid w:val="00C1360E"/>
    <w:rsid w:val="00C13F18"/>
    <w:rsid w:val="00C16711"/>
    <w:rsid w:val="00C16BD4"/>
    <w:rsid w:val="00C175D2"/>
    <w:rsid w:val="00C1792F"/>
    <w:rsid w:val="00C2002F"/>
    <w:rsid w:val="00C20436"/>
    <w:rsid w:val="00C20759"/>
    <w:rsid w:val="00C20CA8"/>
    <w:rsid w:val="00C22275"/>
    <w:rsid w:val="00C2265E"/>
    <w:rsid w:val="00C22822"/>
    <w:rsid w:val="00C229E4"/>
    <w:rsid w:val="00C23724"/>
    <w:rsid w:val="00C24414"/>
    <w:rsid w:val="00C24D14"/>
    <w:rsid w:val="00C25DB8"/>
    <w:rsid w:val="00C263B3"/>
    <w:rsid w:val="00C27C07"/>
    <w:rsid w:val="00C27C42"/>
    <w:rsid w:val="00C27DB4"/>
    <w:rsid w:val="00C27EF4"/>
    <w:rsid w:val="00C318DB"/>
    <w:rsid w:val="00C329D6"/>
    <w:rsid w:val="00C331A6"/>
    <w:rsid w:val="00C33623"/>
    <w:rsid w:val="00C3637D"/>
    <w:rsid w:val="00C403FB"/>
    <w:rsid w:val="00C41422"/>
    <w:rsid w:val="00C42D25"/>
    <w:rsid w:val="00C43C03"/>
    <w:rsid w:val="00C44749"/>
    <w:rsid w:val="00C45E75"/>
    <w:rsid w:val="00C46106"/>
    <w:rsid w:val="00C46939"/>
    <w:rsid w:val="00C509BD"/>
    <w:rsid w:val="00C520B6"/>
    <w:rsid w:val="00C52AF3"/>
    <w:rsid w:val="00C52D86"/>
    <w:rsid w:val="00C52EEA"/>
    <w:rsid w:val="00C537D5"/>
    <w:rsid w:val="00C551A1"/>
    <w:rsid w:val="00C552A4"/>
    <w:rsid w:val="00C55890"/>
    <w:rsid w:val="00C57538"/>
    <w:rsid w:val="00C57B11"/>
    <w:rsid w:val="00C6259F"/>
    <w:rsid w:val="00C63F92"/>
    <w:rsid w:val="00C644FC"/>
    <w:rsid w:val="00C65533"/>
    <w:rsid w:val="00C6614E"/>
    <w:rsid w:val="00C6655B"/>
    <w:rsid w:val="00C67449"/>
    <w:rsid w:val="00C67510"/>
    <w:rsid w:val="00C70000"/>
    <w:rsid w:val="00C7028F"/>
    <w:rsid w:val="00C70361"/>
    <w:rsid w:val="00C705AD"/>
    <w:rsid w:val="00C70AC7"/>
    <w:rsid w:val="00C70D26"/>
    <w:rsid w:val="00C734EA"/>
    <w:rsid w:val="00C7398A"/>
    <w:rsid w:val="00C73A5B"/>
    <w:rsid w:val="00C746D9"/>
    <w:rsid w:val="00C75124"/>
    <w:rsid w:val="00C753D6"/>
    <w:rsid w:val="00C76333"/>
    <w:rsid w:val="00C7677B"/>
    <w:rsid w:val="00C76AC4"/>
    <w:rsid w:val="00C76CD9"/>
    <w:rsid w:val="00C76F94"/>
    <w:rsid w:val="00C774E4"/>
    <w:rsid w:val="00C806F8"/>
    <w:rsid w:val="00C845F4"/>
    <w:rsid w:val="00C84784"/>
    <w:rsid w:val="00C84EAD"/>
    <w:rsid w:val="00C850B1"/>
    <w:rsid w:val="00C85405"/>
    <w:rsid w:val="00C865EA"/>
    <w:rsid w:val="00C86696"/>
    <w:rsid w:val="00C86EF9"/>
    <w:rsid w:val="00C8718F"/>
    <w:rsid w:val="00C90BE7"/>
    <w:rsid w:val="00C91320"/>
    <w:rsid w:val="00C91D1D"/>
    <w:rsid w:val="00C92F09"/>
    <w:rsid w:val="00C9378E"/>
    <w:rsid w:val="00C93EA4"/>
    <w:rsid w:val="00C9561D"/>
    <w:rsid w:val="00C95BA5"/>
    <w:rsid w:val="00C95EBF"/>
    <w:rsid w:val="00CA048B"/>
    <w:rsid w:val="00CA0A72"/>
    <w:rsid w:val="00CA370C"/>
    <w:rsid w:val="00CA3D5C"/>
    <w:rsid w:val="00CA470E"/>
    <w:rsid w:val="00CA4875"/>
    <w:rsid w:val="00CA5447"/>
    <w:rsid w:val="00CA5F7F"/>
    <w:rsid w:val="00CA601E"/>
    <w:rsid w:val="00CA64A5"/>
    <w:rsid w:val="00CA65F0"/>
    <w:rsid w:val="00CA66A4"/>
    <w:rsid w:val="00CB101C"/>
    <w:rsid w:val="00CB24D4"/>
    <w:rsid w:val="00CB29D4"/>
    <w:rsid w:val="00CB3F32"/>
    <w:rsid w:val="00CB3FB7"/>
    <w:rsid w:val="00CB5566"/>
    <w:rsid w:val="00CB5CDB"/>
    <w:rsid w:val="00CB6A12"/>
    <w:rsid w:val="00CB6E29"/>
    <w:rsid w:val="00CB7D16"/>
    <w:rsid w:val="00CC0E0C"/>
    <w:rsid w:val="00CC2268"/>
    <w:rsid w:val="00CC2DF0"/>
    <w:rsid w:val="00CC5574"/>
    <w:rsid w:val="00CC7ED0"/>
    <w:rsid w:val="00CD09F7"/>
    <w:rsid w:val="00CD1D59"/>
    <w:rsid w:val="00CD31B4"/>
    <w:rsid w:val="00CD38A3"/>
    <w:rsid w:val="00CD3A22"/>
    <w:rsid w:val="00CD5841"/>
    <w:rsid w:val="00CD65ED"/>
    <w:rsid w:val="00CD7F90"/>
    <w:rsid w:val="00CE1D02"/>
    <w:rsid w:val="00CE1D60"/>
    <w:rsid w:val="00CE21BF"/>
    <w:rsid w:val="00CE236E"/>
    <w:rsid w:val="00CE3654"/>
    <w:rsid w:val="00CE3F5C"/>
    <w:rsid w:val="00CE46DD"/>
    <w:rsid w:val="00CE4BE1"/>
    <w:rsid w:val="00CE4FDC"/>
    <w:rsid w:val="00CE5738"/>
    <w:rsid w:val="00CE6EED"/>
    <w:rsid w:val="00CE71C4"/>
    <w:rsid w:val="00CF0DE7"/>
    <w:rsid w:val="00CF133E"/>
    <w:rsid w:val="00CF1AFD"/>
    <w:rsid w:val="00CF1D4E"/>
    <w:rsid w:val="00CF2B7E"/>
    <w:rsid w:val="00CF5A2D"/>
    <w:rsid w:val="00CF5A51"/>
    <w:rsid w:val="00CF5CB3"/>
    <w:rsid w:val="00CF6315"/>
    <w:rsid w:val="00CF7127"/>
    <w:rsid w:val="00D00C03"/>
    <w:rsid w:val="00D02709"/>
    <w:rsid w:val="00D02CD2"/>
    <w:rsid w:val="00D02E9C"/>
    <w:rsid w:val="00D03645"/>
    <w:rsid w:val="00D038B0"/>
    <w:rsid w:val="00D03F86"/>
    <w:rsid w:val="00D072E4"/>
    <w:rsid w:val="00D10141"/>
    <w:rsid w:val="00D12E6D"/>
    <w:rsid w:val="00D13C5C"/>
    <w:rsid w:val="00D145EC"/>
    <w:rsid w:val="00D1516E"/>
    <w:rsid w:val="00D159A2"/>
    <w:rsid w:val="00D16752"/>
    <w:rsid w:val="00D16B1F"/>
    <w:rsid w:val="00D1760D"/>
    <w:rsid w:val="00D176C4"/>
    <w:rsid w:val="00D2040A"/>
    <w:rsid w:val="00D20442"/>
    <w:rsid w:val="00D20D53"/>
    <w:rsid w:val="00D21098"/>
    <w:rsid w:val="00D24AA9"/>
    <w:rsid w:val="00D26EAD"/>
    <w:rsid w:val="00D27573"/>
    <w:rsid w:val="00D27BB0"/>
    <w:rsid w:val="00D27FB5"/>
    <w:rsid w:val="00D301FF"/>
    <w:rsid w:val="00D30628"/>
    <w:rsid w:val="00D30705"/>
    <w:rsid w:val="00D331E7"/>
    <w:rsid w:val="00D33665"/>
    <w:rsid w:val="00D33E12"/>
    <w:rsid w:val="00D35128"/>
    <w:rsid w:val="00D354D3"/>
    <w:rsid w:val="00D35CD5"/>
    <w:rsid w:val="00D3629E"/>
    <w:rsid w:val="00D36C4B"/>
    <w:rsid w:val="00D37EA4"/>
    <w:rsid w:val="00D37F88"/>
    <w:rsid w:val="00D418B1"/>
    <w:rsid w:val="00D42C42"/>
    <w:rsid w:val="00D438C3"/>
    <w:rsid w:val="00D43DC2"/>
    <w:rsid w:val="00D44180"/>
    <w:rsid w:val="00D4501A"/>
    <w:rsid w:val="00D45B0A"/>
    <w:rsid w:val="00D46078"/>
    <w:rsid w:val="00D46826"/>
    <w:rsid w:val="00D46C81"/>
    <w:rsid w:val="00D47051"/>
    <w:rsid w:val="00D50FF3"/>
    <w:rsid w:val="00D54117"/>
    <w:rsid w:val="00D57108"/>
    <w:rsid w:val="00D6034D"/>
    <w:rsid w:val="00D607A2"/>
    <w:rsid w:val="00D61F6D"/>
    <w:rsid w:val="00D61FCC"/>
    <w:rsid w:val="00D621F6"/>
    <w:rsid w:val="00D62313"/>
    <w:rsid w:val="00D630AA"/>
    <w:rsid w:val="00D64281"/>
    <w:rsid w:val="00D652CB"/>
    <w:rsid w:val="00D65B54"/>
    <w:rsid w:val="00D66087"/>
    <w:rsid w:val="00D66DC4"/>
    <w:rsid w:val="00D67AA6"/>
    <w:rsid w:val="00D67BB6"/>
    <w:rsid w:val="00D67FDE"/>
    <w:rsid w:val="00D70080"/>
    <w:rsid w:val="00D7043B"/>
    <w:rsid w:val="00D72DA0"/>
    <w:rsid w:val="00D73538"/>
    <w:rsid w:val="00D7538A"/>
    <w:rsid w:val="00D75575"/>
    <w:rsid w:val="00D77AB7"/>
    <w:rsid w:val="00D77B2A"/>
    <w:rsid w:val="00D80E4F"/>
    <w:rsid w:val="00D82AA7"/>
    <w:rsid w:val="00D82ABD"/>
    <w:rsid w:val="00D82B4A"/>
    <w:rsid w:val="00D82EFD"/>
    <w:rsid w:val="00D84B66"/>
    <w:rsid w:val="00D84D56"/>
    <w:rsid w:val="00D85733"/>
    <w:rsid w:val="00D8611B"/>
    <w:rsid w:val="00D86615"/>
    <w:rsid w:val="00D87066"/>
    <w:rsid w:val="00D90B1B"/>
    <w:rsid w:val="00D9265F"/>
    <w:rsid w:val="00D9286D"/>
    <w:rsid w:val="00D93409"/>
    <w:rsid w:val="00D93735"/>
    <w:rsid w:val="00D93CBD"/>
    <w:rsid w:val="00D94305"/>
    <w:rsid w:val="00D94A30"/>
    <w:rsid w:val="00D94F96"/>
    <w:rsid w:val="00D958E1"/>
    <w:rsid w:val="00DA00DD"/>
    <w:rsid w:val="00DA090E"/>
    <w:rsid w:val="00DA096B"/>
    <w:rsid w:val="00DA1157"/>
    <w:rsid w:val="00DA2132"/>
    <w:rsid w:val="00DA272A"/>
    <w:rsid w:val="00DA3723"/>
    <w:rsid w:val="00DA3EB0"/>
    <w:rsid w:val="00DA4918"/>
    <w:rsid w:val="00DA52CB"/>
    <w:rsid w:val="00DA5934"/>
    <w:rsid w:val="00DA5F27"/>
    <w:rsid w:val="00DA6163"/>
    <w:rsid w:val="00DA641C"/>
    <w:rsid w:val="00DA65ED"/>
    <w:rsid w:val="00DA744A"/>
    <w:rsid w:val="00DB1EEB"/>
    <w:rsid w:val="00DB2F42"/>
    <w:rsid w:val="00DB32BD"/>
    <w:rsid w:val="00DB391E"/>
    <w:rsid w:val="00DB4CE6"/>
    <w:rsid w:val="00DB6766"/>
    <w:rsid w:val="00DB6F44"/>
    <w:rsid w:val="00DC0DDA"/>
    <w:rsid w:val="00DC12BC"/>
    <w:rsid w:val="00DC1626"/>
    <w:rsid w:val="00DC18E8"/>
    <w:rsid w:val="00DC1E46"/>
    <w:rsid w:val="00DC2DA1"/>
    <w:rsid w:val="00DC307A"/>
    <w:rsid w:val="00DC3104"/>
    <w:rsid w:val="00DC3E9C"/>
    <w:rsid w:val="00DC4CCF"/>
    <w:rsid w:val="00DC4E5C"/>
    <w:rsid w:val="00DC6A90"/>
    <w:rsid w:val="00DD117C"/>
    <w:rsid w:val="00DD162D"/>
    <w:rsid w:val="00DD16C8"/>
    <w:rsid w:val="00DD2BF7"/>
    <w:rsid w:val="00DD2FF3"/>
    <w:rsid w:val="00DD324B"/>
    <w:rsid w:val="00DD3327"/>
    <w:rsid w:val="00DD34C0"/>
    <w:rsid w:val="00DD479F"/>
    <w:rsid w:val="00DD506A"/>
    <w:rsid w:val="00DD62AA"/>
    <w:rsid w:val="00DD75DD"/>
    <w:rsid w:val="00DE0124"/>
    <w:rsid w:val="00DE1100"/>
    <w:rsid w:val="00DE11A8"/>
    <w:rsid w:val="00DE2823"/>
    <w:rsid w:val="00DE28B4"/>
    <w:rsid w:val="00DE3CC1"/>
    <w:rsid w:val="00DE55C8"/>
    <w:rsid w:val="00DE67C9"/>
    <w:rsid w:val="00DF172F"/>
    <w:rsid w:val="00DF1BB7"/>
    <w:rsid w:val="00DF2066"/>
    <w:rsid w:val="00DF52AB"/>
    <w:rsid w:val="00DF6606"/>
    <w:rsid w:val="00DF69A6"/>
    <w:rsid w:val="00DF6C7C"/>
    <w:rsid w:val="00DF7CE9"/>
    <w:rsid w:val="00E000D2"/>
    <w:rsid w:val="00E0130B"/>
    <w:rsid w:val="00E01B18"/>
    <w:rsid w:val="00E01EBE"/>
    <w:rsid w:val="00E0248D"/>
    <w:rsid w:val="00E026AB"/>
    <w:rsid w:val="00E06FF8"/>
    <w:rsid w:val="00E101EB"/>
    <w:rsid w:val="00E1080C"/>
    <w:rsid w:val="00E10D9B"/>
    <w:rsid w:val="00E1269F"/>
    <w:rsid w:val="00E12AE4"/>
    <w:rsid w:val="00E1310B"/>
    <w:rsid w:val="00E1357C"/>
    <w:rsid w:val="00E13B2E"/>
    <w:rsid w:val="00E178DA"/>
    <w:rsid w:val="00E20648"/>
    <w:rsid w:val="00E206D2"/>
    <w:rsid w:val="00E20806"/>
    <w:rsid w:val="00E21AAC"/>
    <w:rsid w:val="00E21C24"/>
    <w:rsid w:val="00E2267B"/>
    <w:rsid w:val="00E22FB5"/>
    <w:rsid w:val="00E2301C"/>
    <w:rsid w:val="00E23469"/>
    <w:rsid w:val="00E24388"/>
    <w:rsid w:val="00E24402"/>
    <w:rsid w:val="00E24537"/>
    <w:rsid w:val="00E2687E"/>
    <w:rsid w:val="00E26966"/>
    <w:rsid w:val="00E27C91"/>
    <w:rsid w:val="00E305E2"/>
    <w:rsid w:val="00E3078B"/>
    <w:rsid w:val="00E309E1"/>
    <w:rsid w:val="00E31644"/>
    <w:rsid w:val="00E32102"/>
    <w:rsid w:val="00E333AA"/>
    <w:rsid w:val="00E339B0"/>
    <w:rsid w:val="00E33A5E"/>
    <w:rsid w:val="00E343FB"/>
    <w:rsid w:val="00E34723"/>
    <w:rsid w:val="00E35F49"/>
    <w:rsid w:val="00E41C21"/>
    <w:rsid w:val="00E41DB6"/>
    <w:rsid w:val="00E41FC4"/>
    <w:rsid w:val="00E428B8"/>
    <w:rsid w:val="00E43C92"/>
    <w:rsid w:val="00E454FB"/>
    <w:rsid w:val="00E46FB0"/>
    <w:rsid w:val="00E502A5"/>
    <w:rsid w:val="00E50FBE"/>
    <w:rsid w:val="00E512A4"/>
    <w:rsid w:val="00E5378F"/>
    <w:rsid w:val="00E53BEC"/>
    <w:rsid w:val="00E54F40"/>
    <w:rsid w:val="00E57A41"/>
    <w:rsid w:val="00E6088F"/>
    <w:rsid w:val="00E60FD7"/>
    <w:rsid w:val="00E63985"/>
    <w:rsid w:val="00E63B4C"/>
    <w:rsid w:val="00E63CAD"/>
    <w:rsid w:val="00E641AD"/>
    <w:rsid w:val="00E64C5A"/>
    <w:rsid w:val="00E659EA"/>
    <w:rsid w:val="00E65C48"/>
    <w:rsid w:val="00E676AA"/>
    <w:rsid w:val="00E70729"/>
    <w:rsid w:val="00E70D3A"/>
    <w:rsid w:val="00E7205C"/>
    <w:rsid w:val="00E72F2E"/>
    <w:rsid w:val="00E73D51"/>
    <w:rsid w:val="00E74D53"/>
    <w:rsid w:val="00E75696"/>
    <w:rsid w:val="00E75D2C"/>
    <w:rsid w:val="00E76144"/>
    <w:rsid w:val="00E77027"/>
    <w:rsid w:val="00E81148"/>
    <w:rsid w:val="00E81EF0"/>
    <w:rsid w:val="00E82552"/>
    <w:rsid w:val="00E829F9"/>
    <w:rsid w:val="00E8556E"/>
    <w:rsid w:val="00E904BF"/>
    <w:rsid w:val="00E9072B"/>
    <w:rsid w:val="00E909BC"/>
    <w:rsid w:val="00E911D2"/>
    <w:rsid w:val="00E91ADC"/>
    <w:rsid w:val="00E91AEE"/>
    <w:rsid w:val="00E9483C"/>
    <w:rsid w:val="00E9503F"/>
    <w:rsid w:val="00E96CF0"/>
    <w:rsid w:val="00E97799"/>
    <w:rsid w:val="00EA10BF"/>
    <w:rsid w:val="00EA11CA"/>
    <w:rsid w:val="00EA2FCF"/>
    <w:rsid w:val="00EA341D"/>
    <w:rsid w:val="00EA36FC"/>
    <w:rsid w:val="00EA42B7"/>
    <w:rsid w:val="00EA42B8"/>
    <w:rsid w:val="00EA4942"/>
    <w:rsid w:val="00EA4D3C"/>
    <w:rsid w:val="00EA5D56"/>
    <w:rsid w:val="00EA5E2D"/>
    <w:rsid w:val="00EA6395"/>
    <w:rsid w:val="00EA641F"/>
    <w:rsid w:val="00EA652D"/>
    <w:rsid w:val="00EA709C"/>
    <w:rsid w:val="00EA76F6"/>
    <w:rsid w:val="00EA77E1"/>
    <w:rsid w:val="00EB116E"/>
    <w:rsid w:val="00EB1808"/>
    <w:rsid w:val="00EB271C"/>
    <w:rsid w:val="00EB3E7E"/>
    <w:rsid w:val="00EB4B76"/>
    <w:rsid w:val="00EB4E73"/>
    <w:rsid w:val="00EB5F2D"/>
    <w:rsid w:val="00EB7024"/>
    <w:rsid w:val="00EB7045"/>
    <w:rsid w:val="00EC04C8"/>
    <w:rsid w:val="00EC1604"/>
    <w:rsid w:val="00EC1D39"/>
    <w:rsid w:val="00EC2F42"/>
    <w:rsid w:val="00EC33ED"/>
    <w:rsid w:val="00EC428F"/>
    <w:rsid w:val="00EC47CE"/>
    <w:rsid w:val="00EC4EAE"/>
    <w:rsid w:val="00EC57C3"/>
    <w:rsid w:val="00ED061D"/>
    <w:rsid w:val="00ED0DEA"/>
    <w:rsid w:val="00ED2027"/>
    <w:rsid w:val="00ED2068"/>
    <w:rsid w:val="00ED210B"/>
    <w:rsid w:val="00ED3CEF"/>
    <w:rsid w:val="00ED4112"/>
    <w:rsid w:val="00ED43D3"/>
    <w:rsid w:val="00ED628E"/>
    <w:rsid w:val="00EE01A8"/>
    <w:rsid w:val="00EE022D"/>
    <w:rsid w:val="00EE0252"/>
    <w:rsid w:val="00EE11C6"/>
    <w:rsid w:val="00EE15CD"/>
    <w:rsid w:val="00EE17B8"/>
    <w:rsid w:val="00EE310A"/>
    <w:rsid w:val="00EE3EC7"/>
    <w:rsid w:val="00EE4426"/>
    <w:rsid w:val="00EE551E"/>
    <w:rsid w:val="00EE56AC"/>
    <w:rsid w:val="00EE5925"/>
    <w:rsid w:val="00EE6F25"/>
    <w:rsid w:val="00EF1546"/>
    <w:rsid w:val="00EF263B"/>
    <w:rsid w:val="00EF27F0"/>
    <w:rsid w:val="00EF29A9"/>
    <w:rsid w:val="00EF2A9B"/>
    <w:rsid w:val="00EF2BD8"/>
    <w:rsid w:val="00EF386E"/>
    <w:rsid w:val="00EF3904"/>
    <w:rsid w:val="00EF39D3"/>
    <w:rsid w:val="00EF4AB6"/>
    <w:rsid w:val="00EF52B3"/>
    <w:rsid w:val="00EF5C67"/>
    <w:rsid w:val="00EF5FF7"/>
    <w:rsid w:val="00EF69E0"/>
    <w:rsid w:val="00EF73B5"/>
    <w:rsid w:val="00EF75C2"/>
    <w:rsid w:val="00EF78A7"/>
    <w:rsid w:val="00EF7A68"/>
    <w:rsid w:val="00F00017"/>
    <w:rsid w:val="00F01F13"/>
    <w:rsid w:val="00F03ACC"/>
    <w:rsid w:val="00F0511B"/>
    <w:rsid w:val="00F059C1"/>
    <w:rsid w:val="00F06517"/>
    <w:rsid w:val="00F07A93"/>
    <w:rsid w:val="00F07EC1"/>
    <w:rsid w:val="00F11158"/>
    <w:rsid w:val="00F1183D"/>
    <w:rsid w:val="00F11E1C"/>
    <w:rsid w:val="00F14CEE"/>
    <w:rsid w:val="00F14E69"/>
    <w:rsid w:val="00F14F7B"/>
    <w:rsid w:val="00F17142"/>
    <w:rsid w:val="00F171C0"/>
    <w:rsid w:val="00F1798F"/>
    <w:rsid w:val="00F20B03"/>
    <w:rsid w:val="00F20B58"/>
    <w:rsid w:val="00F220F1"/>
    <w:rsid w:val="00F221A0"/>
    <w:rsid w:val="00F2261E"/>
    <w:rsid w:val="00F22AED"/>
    <w:rsid w:val="00F2306F"/>
    <w:rsid w:val="00F232EA"/>
    <w:rsid w:val="00F235D8"/>
    <w:rsid w:val="00F23F03"/>
    <w:rsid w:val="00F24D9F"/>
    <w:rsid w:val="00F259D1"/>
    <w:rsid w:val="00F26C90"/>
    <w:rsid w:val="00F26FA6"/>
    <w:rsid w:val="00F27E10"/>
    <w:rsid w:val="00F31054"/>
    <w:rsid w:val="00F31C47"/>
    <w:rsid w:val="00F324F0"/>
    <w:rsid w:val="00F32E5A"/>
    <w:rsid w:val="00F33ECB"/>
    <w:rsid w:val="00F3675C"/>
    <w:rsid w:val="00F3773D"/>
    <w:rsid w:val="00F4008E"/>
    <w:rsid w:val="00F409E9"/>
    <w:rsid w:val="00F41489"/>
    <w:rsid w:val="00F417E0"/>
    <w:rsid w:val="00F420B9"/>
    <w:rsid w:val="00F42108"/>
    <w:rsid w:val="00F45170"/>
    <w:rsid w:val="00F50BB0"/>
    <w:rsid w:val="00F50CFE"/>
    <w:rsid w:val="00F5223D"/>
    <w:rsid w:val="00F525CB"/>
    <w:rsid w:val="00F53489"/>
    <w:rsid w:val="00F55570"/>
    <w:rsid w:val="00F5578B"/>
    <w:rsid w:val="00F55AC1"/>
    <w:rsid w:val="00F569F9"/>
    <w:rsid w:val="00F56B01"/>
    <w:rsid w:val="00F56CC2"/>
    <w:rsid w:val="00F62896"/>
    <w:rsid w:val="00F63F06"/>
    <w:rsid w:val="00F64C96"/>
    <w:rsid w:val="00F64E64"/>
    <w:rsid w:val="00F6615D"/>
    <w:rsid w:val="00F66C3B"/>
    <w:rsid w:val="00F670C0"/>
    <w:rsid w:val="00F67EC3"/>
    <w:rsid w:val="00F71971"/>
    <w:rsid w:val="00F71B38"/>
    <w:rsid w:val="00F75D1F"/>
    <w:rsid w:val="00F75F32"/>
    <w:rsid w:val="00F76A90"/>
    <w:rsid w:val="00F8053E"/>
    <w:rsid w:val="00F80BAA"/>
    <w:rsid w:val="00F8129D"/>
    <w:rsid w:val="00F8164B"/>
    <w:rsid w:val="00F82EBF"/>
    <w:rsid w:val="00F8333B"/>
    <w:rsid w:val="00F833E3"/>
    <w:rsid w:val="00F851E1"/>
    <w:rsid w:val="00F854B5"/>
    <w:rsid w:val="00F87543"/>
    <w:rsid w:val="00F87A38"/>
    <w:rsid w:val="00F90BCF"/>
    <w:rsid w:val="00F92262"/>
    <w:rsid w:val="00F92ED2"/>
    <w:rsid w:val="00F93FB6"/>
    <w:rsid w:val="00F95201"/>
    <w:rsid w:val="00F957AE"/>
    <w:rsid w:val="00F961B8"/>
    <w:rsid w:val="00F97B3C"/>
    <w:rsid w:val="00FA01A2"/>
    <w:rsid w:val="00FA1852"/>
    <w:rsid w:val="00FA19FD"/>
    <w:rsid w:val="00FA3439"/>
    <w:rsid w:val="00FA4136"/>
    <w:rsid w:val="00FA4CB4"/>
    <w:rsid w:val="00FA5121"/>
    <w:rsid w:val="00FA59EE"/>
    <w:rsid w:val="00FA7D52"/>
    <w:rsid w:val="00FB1401"/>
    <w:rsid w:val="00FB17BD"/>
    <w:rsid w:val="00FB2046"/>
    <w:rsid w:val="00FB2FD9"/>
    <w:rsid w:val="00FB3129"/>
    <w:rsid w:val="00FB3465"/>
    <w:rsid w:val="00FB51B2"/>
    <w:rsid w:val="00FB5235"/>
    <w:rsid w:val="00FB5F5B"/>
    <w:rsid w:val="00FB6392"/>
    <w:rsid w:val="00FB784C"/>
    <w:rsid w:val="00FC0431"/>
    <w:rsid w:val="00FC09EB"/>
    <w:rsid w:val="00FC208E"/>
    <w:rsid w:val="00FC26D8"/>
    <w:rsid w:val="00FC28CD"/>
    <w:rsid w:val="00FC3491"/>
    <w:rsid w:val="00FC3DD0"/>
    <w:rsid w:val="00FC4859"/>
    <w:rsid w:val="00FC4A6D"/>
    <w:rsid w:val="00FC636E"/>
    <w:rsid w:val="00FC69CC"/>
    <w:rsid w:val="00FC6D3E"/>
    <w:rsid w:val="00FC728C"/>
    <w:rsid w:val="00FC7FDF"/>
    <w:rsid w:val="00FD0141"/>
    <w:rsid w:val="00FD0A8F"/>
    <w:rsid w:val="00FD1795"/>
    <w:rsid w:val="00FD281F"/>
    <w:rsid w:val="00FD3D00"/>
    <w:rsid w:val="00FD7209"/>
    <w:rsid w:val="00FD7BAA"/>
    <w:rsid w:val="00FE12AF"/>
    <w:rsid w:val="00FE1772"/>
    <w:rsid w:val="00FE193D"/>
    <w:rsid w:val="00FE2533"/>
    <w:rsid w:val="00FE2F8F"/>
    <w:rsid w:val="00FE37B7"/>
    <w:rsid w:val="00FE449A"/>
    <w:rsid w:val="00FE4AA4"/>
    <w:rsid w:val="00FE4C97"/>
    <w:rsid w:val="00FE6D5B"/>
    <w:rsid w:val="00FE6DF9"/>
    <w:rsid w:val="00FE7B68"/>
    <w:rsid w:val="00FE7FF4"/>
    <w:rsid w:val="00FF3939"/>
    <w:rsid w:val="00FF5844"/>
    <w:rsid w:val="00FF7779"/>
    <w:rsid w:val="010A6968"/>
    <w:rsid w:val="017D10EB"/>
    <w:rsid w:val="01DFD032"/>
    <w:rsid w:val="0204F10C"/>
    <w:rsid w:val="02327617"/>
    <w:rsid w:val="026CC724"/>
    <w:rsid w:val="02F18636"/>
    <w:rsid w:val="032EAFAA"/>
    <w:rsid w:val="03C5BB39"/>
    <w:rsid w:val="043311DE"/>
    <w:rsid w:val="0538F329"/>
    <w:rsid w:val="05612226"/>
    <w:rsid w:val="05DE42E0"/>
    <w:rsid w:val="0601D36E"/>
    <w:rsid w:val="0640D22D"/>
    <w:rsid w:val="067CE765"/>
    <w:rsid w:val="068942E7"/>
    <w:rsid w:val="06D45366"/>
    <w:rsid w:val="07272B2D"/>
    <w:rsid w:val="07BCB51A"/>
    <w:rsid w:val="086BD2FC"/>
    <w:rsid w:val="09654551"/>
    <w:rsid w:val="09DF2E87"/>
    <w:rsid w:val="0A0DA125"/>
    <w:rsid w:val="0B9D0EE0"/>
    <w:rsid w:val="0BB50717"/>
    <w:rsid w:val="0D286904"/>
    <w:rsid w:val="0D3B3AF0"/>
    <w:rsid w:val="0D5E6AF2"/>
    <w:rsid w:val="0D6C97A2"/>
    <w:rsid w:val="0D7D0AB1"/>
    <w:rsid w:val="0E11E091"/>
    <w:rsid w:val="0E3C713B"/>
    <w:rsid w:val="0E561FFD"/>
    <w:rsid w:val="0E5827D2"/>
    <w:rsid w:val="0EB28A26"/>
    <w:rsid w:val="0EFC3AD5"/>
    <w:rsid w:val="0F0F727C"/>
    <w:rsid w:val="0F1F99A8"/>
    <w:rsid w:val="0F65957E"/>
    <w:rsid w:val="0FF585B9"/>
    <w:rsid w:val="104778E1"/>
    <w:rsid w:val="113CD01E"/>
    <w:rsid w:val="115410DB"/>
    <w:rsid w:val="120F11B5"/>
    <w:rsid w:val="1229AF16"/>
    <w:rsid w:val="122E7615"/>
    <w:rsid w:val="127A3A5E"/>
    <w:rsid w:val="1297B210"/>
    <w:rsid w:val="133CAF69"/>
    <w:rsid w:val="14D9C9A5"/>
    <w:rsid w:val="153917F1"/>
    <w:rsid w:val="155B0FE6"/>
    <w:rsid w:val="156BFDAF"/>
    <w:rsid w:val="15743C21"/>
    <w:rsid w:val="15C074DF"/>
    <w:rsid w:val="15FF8F65"/>
    <w:rsid w:val="16186288"/>
    <w:rsid w:val="17375E70"/>
    <w:rsid w:val="17CD4B29"/>
    <w:rsid w:val="17F319B0"/>
    <w:rsid w:val="1830F902"/>
    <w:rsid w:val="1842E439"/>
    <w:rsid w:val="186EE59C"/>
    <w:rsid w:val="18A53059"/>
    <w:rsid w:val="18BFC8EB"/>
    <w:rsid w:val="191C47E3"/>
    <w:rsid w:val="19311A51"/>
    <w:rsid w:val="19478027"/>
    <w:rsid w:val="1959E9EE"/>
    <w:rsid w:val="19F485C3"/>
    <w:rsid w:val="19F6AD54"/>
    <w:rsid w:val="1A04C47B"/>
    <w:rsid w:val="1A0E8301"/>
    <w:rsid w:val="1A54672A"/>
    <w:rsid w:val="1AC0726D"/>
    <w:rsid w:val="1AE9FA0B"/>
    <w:rsid w:val="1AEC075C"/>
    <w:rsid w:val="1B4A408F"/>
    <w:rsid w:val="1BDA506F"/>
    <w:rsid w:val="1BDF7FAF"/>
    <w:rsid w:val="1BE0F5D8"/>
    <w:rsid w:val="1D142A4D"/>
    <w:rsid w:val="1DBD1F9C"/>
    <w:rsid w:val="1DFBD122"/>
    <w:rsid w:val="1E52B8F5"/>
    <w:rsid w:val="1E5D7C18"/>
    <w:rsid w:val="1F019F3A"/>
    <w:rsid w:val="1F35D4D4"/>
    <w:rsid w:val="1F9AF42F"/>
    <w:rsid w:val="1FAB2FDE"/>
    <w:rsid w:val="1FCB8F71"/>
    <w:rsid w:val="212AB0EA"/>
    <w:rsid w:val="2166967A"/>
    <w:rsid w:val="218CD71E"/>
    <w:rsid w:val="22034340"/>
    <w:rsid w:val="225EF955"/>
    <w:rsid w:val="22C03A26"/>
    <w:rsid w:val="22D43893"/>
    <w:rsid w:val="23304AF3"/>
    <w:rsid w:val="2456CF5E"/>
    <w:rsid w:val="24A40DFF"/>
    <w:rsid w:val="24A8B073"/>
    <w:rsid w:val="251ADB1E"/>
    <w:rsid w:val="2536FDF8"/>
    <w:rsid w:val="257D71BA"/>
    <w:rsid w:val="25F5151E"/>
    <w:rsid w:val="261516C4"/>
    <w:rsid w:val="266A2751"/>
    <w:rsid w:val="26A2420B"/>
    <w:rsid w:val="2727ED3C"/>
    <w:rsid w:val="27A1422A"/>
    <w:rsid w:val="27CA7D23"/>
    <w:rsid w:val="27E2656C"/>
    <w:rsid w:val="299395B0"/>
    <w:rsid w:val="299BC5AB"/>
    <w:rsid w:val="29DA4774"/>
    <w:rsid w:val="2A193ECE"/>
    <w:rsid w:val="2AB9E164"/>
    <w:rsid w:val="2B027284"/>
    <w:rsid w:val="2B1A062E"/>
    <w:rsid w:val="2B714823"/>
    <w:rsid w:val="2BA085A1"/>
    <w:rsid w:val="2BC8E4D2"/>
    <w:rsid w:val="2CCA2FBB"/>
    <w:rsid w:val="2CE1632A"/>
    <w:rsid w:val="2D5F175F"/>
    <w:rsid w:val="2D9ED604"/>
    <w:rsid w:val="2E4D9E42"/>
    <w:rsid w:val="2E648F02"/>
    <w:rsid w:val="2E7AB499"/>
    <w:rsid w:val="2ED0370D"/>
    <w:rsid w:val="2F57F6CE"/>
    <w:rsid w:val="2F9D8695"/>
    <w:rsid w:val="30A0D31E"/>
    <w:rsid w:val="30A81875"/>
    <w:rsid w:val="30D7FE81"/>
    <w:rsid w:val="3111B649"/>
    <w:rsid w:val="316C83F2"/>
    <w:rsid w:val="3176D306"/>
    <w:rsid w:val="31E5BEFB"/>
    <w:rsid w:val="326D4620"/>
    <w:rsid w:val="330B7BC9"/>
    <w:rsid w:val="33448CC5"/>
    <w:rsid w:val="33B34DEA"/>
    <w:rsid w:val="33F6B593"/>
    <w:rsid w:val="3475F567"/>
    <w:rsid w:val="3493A635"/>
    <w:rsid w:val="34CCB9D7"/>
    <w:rsid w:val="34EA6C6F"/>
    <w:rsid w:val="357A9AB5"/>
    <w:rsid w:val="35B88428"/>
    <w:rsid w:val="35D8603E"/>
    <w:rsid w:val="35E6F152"/>
    <w:rsid w:val="35F03D86"/>
    <w:rsid w:val="3611CFB2"/>
    <w:rsid w:val="36C22095"/>
    <w:rsid w:val="36D86C59"/>
    <w:rsid w:val="37039AD5"/>
    <w:rsid w:val="3724A48F"/>
    <w:rsid w:val="376DC6BF"/>
    <w:rsid w:val="37D8D59F"/>
    <w:rsid w:val="37E728B9"/>
    <w:rsid w:val="388DBF5D"/>
    <w:rsid w:val="38A94059"/>
    <w:rsid w:val="38BFD1D6"/>
    <w:rsid w:val="397B104C"/>
    <w:rsid w:val="39AE0081"/>
    <w:rsid w:val="39D16DC9"/>
    <w:rsid w:val="39D572D2"/>
    <w:rsid w:val="3A3E71F0"/>
    <w:rsid w:val="3B350DBA"/>
    <w:rsid w:val="3BF5BBFA"/>
    <w:rsid w:val="3D232DC7"/>
    <w:rsid w:val="3D5435EE"/>
    <w:rsid w:val="3DB63354"/>
    <w:rsid w:val="3E7BA3C7"/>
    <w:rsid w:val="3F13F69A"/>
    <w:rsid w:val="3F59532C"/>
    <w:rsid w:val="3F5A373C"/>
    <w:rsid w:val="3F6CA9C3"/>
    <w:rsid w:val="40002A11"/>
    <w:rsid w:val="40883022"/>
    <w:rsid w:val="4164C064"/>
    <w:rsid w:val="41A1A42F"/>
    <w:rsid w:val="420E8349"/>
    <w:rsid w:val="42AA417C"/>
    <w:rsid w:val="42C8A522"/>
    <w:rsid w:val="42E20628"/>
    <w:rsid w:val="430E95B0"/>
    <w:rsid w:val="435461BE"/>
    <w:rsid w:val="435791F1"/>
    <w:rsid w:val="43A8D3A3"/>
    <w:rsid w:val="442ACDA7"/>
    <w:rsid w:val="444B9C87"/>
    <w:rsid w:val="45BC71AD"/>
    <w:rsid w:val="45D3615D"/>
    <w:rsid w:val="45EADE26"/>
    <w:rsid w:val="46170C33"/>
    <w:rsid w:val="4669DF89"/>
    <w:rsid w:val="4684E37E"/>
    <w:rsid w:val="469BEA5D"/>
    <w:rsid w:val="46C4692C"/>
    <w:rsid w:val="472279C5"/>
    <w:rsid w:val="474D3B79"/>
    <w:rsid w:val="4755504F"/>
    <w:rsid w:val="48A957EE"/>
    <w:rsid w:val="497D3FBC"/>
    <w:rsid w:val="49BFA46D"/>
    <w:rsid w:val="49F8643F"/>
    <w:rsid w:val="4A11B44B"/>
    <w:rsid w:val="4A17A4BC"/>
    <w:rsid w:val="4A71BD2F"/>
    <w:rsid w:val="4A720972"/>
    <w:rsid w:val="4A90E95A"/>
    <w:rsid w:val="4AAC08BD"/>
    <w:rsid w:val="4AF19C19"/>
    <w:rsid w:val="4BB147F3"/>
    <w:rsid w:val="4BB42FB1"/>
    <w:rsid w:val="4BD673A2"/>
    <w:rsid w:val="4BEB862B"/>
    <w:rsid w:val="4C51972E"/>
    <w:rsid w:val="4C96F2C4"/>
    <w:rsid w:val="4CB4D0CA"/>
    <w:rsid w:val="4CBDC8B0"/>
    <w:rsid w:val="4D12333B"/>
    <w:rsid w:val="4D3011C8"/>
    <w:rsid w:val="4DE7A991"/>
    <w:rsid w:val="4E01CE0D"/>
    <w:rsid w:val="4E1B94B4"/>
    <w:rsid w:val="4E323026"/>
    <w:rsid w:val="4E599E02"/>
    <w:rsid w:val="4EB31774"/>
    <w:rsid w:val="4FB59BBD"/>
    <w:rsid w:val="4FCF0CED"/>
    <w:rsid w:val="4FF271BE"/>
    <w:rsid w:val="506FB477"/>
    <w:rsid w:val="50FC6CE7"/>
    <w:rsid w:val="5147C74F"/>
    <w:rsid w:val="514E70B2"/>
    <w:rsid w:val="5159B6B4"/>
    <w:rsid w:val="516EB32E"/>
    <w:rsid w:val="525711C8"/>
    <w:rsid w:val="5269AF46"/>
    <w:rsid w:val="529A2F3B"/>
    <w:rsid w:val="529A9A79"/>
    <w:rsid w:val="52C2D569"/>
    <w:rsid w:val="53AA7041"/>
    <w:rsid w:val="549161FD"/>
    <w:rsid w:val="54B46312"/>
    <w:rsid w:val="54F97A7E"/>
    <w:rsid w:val="553B88D9"/>
    <w:rsid w:val="557EDE82"/>
    <w:rsid w:val="55945EA2"/>
    <w:rsid w:val="55B963B9"/>
    <w:rsid w:val="55EA8160"/>
    <w:rsid w:val="566C9D6D"/>
    <w:rsid w:val="56A17CDB"/>
    <w:rsid w:val="56AD9E6C"/>
    <w:rsid w:val="57BAEE7A"/>
    <w:rsid w:val="5848D145"/>
    <w:rsid w:val="587329B2"/>
    <w:rsid w:val="58D7A410"/>
    <w:rsid w:val="5913AFF8"/>
    <w:rsid w:val="5935AF04"/>
    <w:rsid w:val="5964D320"/>
    <w:rsid w:val="5994CFE7"/>
    <w:rsid w:val="59956AD5"/>
    <w:rsid w:val="59CBEFE5"/>
    <w:rsid w:val="59FEFFB6"/>
    <w:rsid w:val="5A271C41"/>
    <w:rsid w:val="5A92C355"/>
    <w:rsid w:val="5AA393BB"/>
    <w:rsid w:val="5AA73F42"/>
    <w:rsid w:val="5AB607C6"/>
    <w:rsid w:val="5B820291"/>
    <w:rsid w:val="5B869C72"/>
    <w:rsid w:val="5C4ACB0B"/>
    <w:rsid w:val="5CABF725"/>
    <w:rsid w:val="5CD5B7D3"/>
    <w:rsid w:val="5D4C6ED6"/>
    <w:rsid w:val="5D551364"/>
    <w:rsid w:val="5D5EBD03"/>
    <w:rsid w:val="5D8C9E3C"/>
    <w:rsid w:val="5DFB08D1"/>
    <w:rsid w:val="5E0DEE4D"/>
    <w:rsid w:val="5E1A5689"/>
    <w:rsid w:val="5E73EC33"/>
    <w:rsid w:val="5EB3EEEA"/>
    <w:rsid w:val="5EE83F37"/>
    <w:rsid w:val="5F14C7B2"/>
    <w:rsid w:val="5F3EC25A"/>
    <w:rsid w:val="5F5D720D"/>
    <w:rsid w:val="5F768131"/>
    <w:rsid w:val="5F90C647"/>
    <w:rsid w:val="5FF7F3A4"/>
    <w:rsid w:val="607C18B3"/>
    <w:rsid w:val="608BF119"/>
    <w:rsid w:val="60A40C78"/>
    <w:rsid w:val="60D84BEB"/>
    <w:rsid w:val="60E0C4DD"/>
    <w:rsid w:val="60FD8B3A"/>
    <w:rsid w:val="6101802F"/>
    <w:rsid w:val="61288964"/>
    <w:rsid w:val="612D54C6"/>
    <w:rsid w:val="61D267D2"/>
    <w:rsid w:val="61FF93AC"/>
    <w:rsid w:val="625EE29B"/>
    <w:rsid w:val="6262D24B"/>
    <w:rsid w:val="62AE4A4A"/>
    <w:rsid w:val="631438D3"/>
    <w:rsid w:val="6328A0E4"/>
    <w:rsid w:val="6350A6B9"/>
    <w:rsid w:val="6361725F"/>
    <w:rsid w:val="6387607F"/>
    <w:rsid w:val="639DC2A0"/>
    <w:rsid w:val="639EF45B"/>
    <w:rsid w:val="641EC326"/>
    <w:rsid w:val="646ACC25"/>
    <w:rsid w:val="64979CAC"/>
    <w:rsid w:val="64A6BAE0"/>
    <w:rsid w:val="64F54489"/>
    <w:rsid w:val="65488A70"/>
    <w:rsid w:val="65ABF936"/>
    <w:rsid w:val="65B43BBE"/>
    <w:rsid w:val="65BED1EB"/>
    <w:rsid w:val="65F6CC20"/>
    <w:rsid w:val="660695CC"/>
    <w:rsid w:val="66360F02"/>
    <w:rsid w:val="66AEBED4"/>
    <w:rsid w:val="66C4999A"/>
    <w:rsid w:val="673D2A04"/>
    <w:rsid w:val="67579956"/>
    <w:rsid w:val="677253A2"/>
    <w:rsid w:val="678A1F59"/>
    <w:rsid w:val="68372182"/>
    <w:rsid w:val="686FE9A0"/>
    <w:rsid w:val="68788C9C"/>
    <w:rsid w:val="6895C6A2"/>
    <w:rsid w:val="68B48785"/>
    <w:rsid w:val="68DE65A2"/>
    <w:rsid w:val="696891EC"/>
    <w:rsid w:val="696B209F"/>
    <w:rsid w:val="699DE8C1"/>
    <w:rsid w:val="69A9EB1A"/>
    <w:rsid w:val="69C09D3C"/>
    <w:rsid w:val="6A0299C8"/>
    <w:rsid w:val="6A0B4D98"/>
    <w:rsid w:val="6A704E27"/>
    <w:rsid w:val="6A74D7F1"/>
    <w:rsid w:val="6AB1EE2A"/>
    <w:rsid w:val="6ADAAA9A"/>
    <w:rsid w:val="6B50AA81"/>
    <w:rsid w:val="6B78B2A0"/>
    <w:rsid w:val="6BA414AE"/>
    <w:rsid w:val="6BC3DB45"/>
    <w:rsid w:val="6C23B860"/>
    <w:rsid w:val="6C2DAEEB"/>
    <w:rsid w:val="6D62523D"/>
    <w:rsid w:val="6DD5B0C8"/>
    <w:rsid w:val="6E5D7B9B"/>
    <w:rsid w:val="6EE0257F"/>
    <w:rsid w:val="6F42395E"/>
    <w:rsid w:val="6F7CDA4F"/>
    <w:rsid w:val="6FABECCA"/>
    <w:rsid w:val="70332E01"/>
    <w:rsid w:val="70E4B446"/>
    <w:rsid w:val="70F2541B"/>
    <w:rsid w:val="70F56A89"/>
    <w:rsid w:val="70FC1EB7"/>
    <w:rsid w:val="718B03E2"/>
    <w:rsid w:val="719A6561"/>
    <w:rsid w:val="71A58DD5"/>
    <w:rsid w:val="71A64728"/>
    <w:rsid w:val="72A5C7C9"/>
    <w:rsid w:val="72C6C569"/>
    <w:rsid w:val="72EC28A0"/>
    <w:rsid w:val="731B09F9"/>
    <w:rsid w:val="732A1335"/>
    <w:rsid w:val="738A1E9D"/>
    <w:rsid w:val="73E84F95"/>
    <w:rsid w:val="73EB9524"/>
    <w:rsid w:val="7545ECFD"/>
    <w:rsid w:val="7570EFB9"/>
    <w:rsid w:val="75D420EB"/>
    <w:rsid w:val="75E1FD6B"/>
    <w:rsid w:val="75F85EC1"/>
    <w:rsid w:val="760DA76F"/>
    <w:rsid w:val="765115ED"/>
    <w:rsid w:val="7674002E"/>
    <w:rsid w:val="7684F338"/>
    <w:rsid w:val="76C5AFB2"/>
    <w:rsid w:val="76F0B93E"/>
    <w:rsid w:val="770F0757"/>
    <w:rsid w:val="7737101B"/>
    <w:rsid w:val="774CA69B"/>
    <w:rsid w:val="7862C5A4"/>
    <w:rsid w:val="787C2C1F"/>
    <w:rsid w:val="78A32AF6"/>
    <w:rsid w:val="7982A5DC"/>
    <w:rsid w:val="79839029"/>
    <w:rsid w:val="798A1371"/>
    <w:rsid w:val="79ACA9DB"/>
    <w:rsid w:val="79B889F0"/>
    <w:rsid w:val="7A5FC10D"/>
    <w:rsid w:val="7B5D4D2E"/>
    <w:rsid w:val="7B861291"/>
    <w:rsid w:val="7B939BFB"/>
    <w:rsid w:val="7BC8E8CC"/>
    <w:rsid w:val="7C0B815F"/>
    <w:rsid w:val="7C114C8D"/>
    <w:rsid w:val="7D9EB285"/>
    <w:rsid w:val="7E210F59"/>
    <w:rsid w:val="7E37D636"/>
    <w:rsid w:val="7E649912"/>
    <w:rsid w:val="7F5F4EB7"/>
    <w:rsid w:val="7F6A66A6"/>
    <w:rsid w:val="7F962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3213]" stroke="f">
      <v:fill color="none [3213]"/>
      <v:stroke on="f"/>
    </o:shapedefaults>
    <o:shapelayout v:ext="edit">
      <o:idmap v:ext="edit" data="2"/>
    </o:shapelayout>
  </w:shapeDefaults>
  <w:decimalSymbol w:val="."/>
  <w:listSeparator w:val=","/>
  <w14:docId w14:val="1FC23B12"/>
  <w15:docId w15:val="{2F0F83F2-BF59-7241-8BC2-9500083F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B1"/>
    <w:rPr>
      <w:rFonts w:ascii="Calibri" w:eastAsia="Times New Roman" w:hAnsi="Calibri"/>
      <w:sz w:val="24"/>
      <w:szCs w:val="24"/>
    </w:rPr>
  </w:style>
  <w:style w:type="paragraph" w:styleId="Heading1">
    <w:name w:val="heading 1"/>
    <w:basedOn w:val="Normal"/>
    <w:next w:val="Body"/>
    <w:link w:val="Heading1Char"/>
    <w:autoRedefine/>
    <w:uiPriority w:val="9"/>
    <w:qFormat/>
    <w:rsid w:val="00D80E4F"/>
    <w:pPr>
      <w:keepNext/>
      <w:numPr>
        <w:numId w:val="9"/>
      </w:numPr>
      <w:tabs>
        <w:tab w:val="clear" w:pos="432"/>
      </w:tabs>
      <w:spacing w:before="360" w:after="240" w:line="360" w:lineRule="auto"/>
      <w:ind w:left="720" w:hanging="360"/>
      <w:outlineLvl w:val="0"/>
    </w:pPr>
    <w:rPr>
      <w:b/>
      <w:sz w:val="28"/>
      <w:szCs w:val="28"/>
    </w:rPr>
  </w:style>
  <w:style w:type="paragraph" w:styleId="Heading2">
    <w:name w:val="heading 2"/>
    <w:basedOn w:val="Normal"/>
    <w:next w:val="Body"/>
    <w:link w:val="Heading2Char"/>
    <w:autoRedefine/>
    <w:qFormat/>
    <w:rsid w:val="009D3195"/>
    <w:pPr>
      <w:keepNext/>
      <w:numPr>
        <w:ilvl w:val="1"/>
        <w:numId w:val="9"/>
      </w:numPr>
      <w:spacing w:before="180"/>
      <w:outlineLvl w:val="1"/>
    </w:pPr>
    <w:rPr>
      <w:b/>
    </w:rPr>
  </w:style>
  <w:style w:type="paragraph" w:styleId="Heading3">
    <w:name w:val="heading 3"/>
    <w:basedOn w:val="Normal"/>
    <w:next w:val="Normal"/>
    <w:link w:val="Heading3Char"/>
    <w:autoRedefine/>
    <w:qFormat/>
    <w:rsid w:val="00B573E6"/>
    <w:pPr>
      <w:keepNext/>
      <w:numPr>
        <w:ilvl w:val="2"/>
        <w:numId w:val="9"/>
      </w:numPr>
      <w:spacing w:line="360" w:lineRule="auto"/>
      <w:outlineLvl w:val="2"/>
    </w:pPr>
    <w:rPr>
      <w:rFonts w:cs="Arial"/>
      <w:bCs/>
      <w:i/>
    </w:rPr>
  </w:style>
  <w:style w:type="paragraph" w:styleId="Heading4">
    <w:name w:val="heading 4"/>
    <w:basedOn w:val="Normal"/>
    <w:next w:val="Normal"/>
    <w:link w:val="Heading4Char"/>
    <w:autoRedefine/>
    <w:qFormat/>
    <w:rsid w:val="00B573E6"/>
    <w:pPr>
      <w:keepNext/>
      <w:numPr>
        <w:ilvl w:val="3"/>
        <w:numId w:val="9"/>
      </w:numPr>
      <w:outlineLvl w:val="3"/>
    </w:pPr>
    <w:rPr>
      <w:bCs/>
      <w:i/>
    </w:rPr>
  </w:style>
  <w:style w:type="paragraph" w:styleId="Heading5">
    <w:name w:val="heading 5"/>
    <w:basedOn w:val="Normal"/>
    <w:next w:val="Body"/>
    <w:link w:val="Heading5Char"/>
    <w:autoRedefine/>
    <w:qFormat/>
    <w:rsid w:val="00B573E6"/>
    <w:pPr>
      <w:numPr>
        <w:ilvl w:val="4"/>
        <w:numId w:val="9"/>
      </w:numPr>
      <w:spacing w:after="20"/>
      <w:outlineLvl w:val="4"/>
    </w:pPr>
    <w:rPr>
      <w:rFonts w:ascii="Arial" w:hAnsi="Arial"/>
      <w:bCs/>
      <w:i/>
      <w:iCs/>
      <w:sz w:val="26"/>
      <w:szCs w:val="26"/>
    </w:rPr>
  </w:style>
  <w:style w:type="paragraph" w:styleId="Heading6">
    <w:name w:val="heading 6"/>
    <w:basedOn w:val="Normal"/>
    <w:next w:val="Normal"/>
    <w:link w:val="Heading6Char"/>
    <w:autoRedefine/>
    <w:qFormat/>
    <w:rsid w:val="00B573E6"/>
    <w:pPr>
      <w:numPr>
        <w:ilvl w:val="5"/>
        <w:numId w:val="9"/>
      </w:numPr>
      <w:spacing w:before="240" w:after="60"/>
      <w:outlineLvl w:val="5"/>
    </w:pPr>
    <w:rPr>
      <w:b/>
      <w:bCs/>
      <w:sz w:val="22"/>
    </w:rPr>
  </w:style>
  <w:style w:type="paragraph" w:styleId="Heading7">
    <w:name w:val="heading 7"/>
    <w:basedOn w:val="Normal"/>
    <w:next w:val="Normal"/>
    <w:link w:val="Heading7Char"/>
    <w:autoRedefine/>
    <w:qFormat/>
    <w:rsid w:val="00B573E6"/>
    <w:pPr>
      <w:keepNext/>
      <w:numPr>
        <w:ilvl w:val="6"/>
        <w:numId w:val="9"/>
      </w:numPr>
      <w:ind w:right="-72"/>
      <w:jc w:val="center"/>
      <w:outlineLvl w:val="6"/>
    </w:pPr>
    <w:rPr>
      <w:b/>
      <w:color w:val="FF0000"/>
      <w:sz w:val="28"/>
    </w:rPr>
  </w:style>
  <w:style w:type="paragraph" w:styleId="Heading8">
    <w:name w:val="heading 8"/>
    <w:basedOn w:val="Normal"/>
    <w:next w:val="Normal"/>
    <w:qFormat/>
    <w:rsid w:val="00B573E6"/>
    <w:pPr>
      <w:numPr>
        <w:ilvl w:val="7"/>
        <w:numId w:val="9"/>
      </w:numPr>
      <w:spacing w:before="240" w:after="60"/>
      <w:outlineLvl w:val="7"/>
    </w:pPr>
    <w:rPr>
      <w:i/>
      <w:iCs/>
    </w:rPr>
  </w:style>
  <w:style w:type="paragraph" w:styleId="Heading9">
    <w:name w:val="heading 9"/>
    <w:basedOn w:val="Normal"/>
    <w:next w:val="Normal"/>
    <w:link w:val="Heading9Char"/>
    <w:autoRedefine/>
    <w:qFormat/>
    <w:rsid w:val="00B573E6"/>
    <w:pPr>
      <w:numPr>
        <w:ilvl w:val="8"/>
        <w:numId w:val="6"/>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4A4D12"/>
    <w:pPr>
      <w:spacing w:before="80" w:after="80"/>
    </w:pPr>
    <w:rPr>
      <w:sz w:val="24"/>
      <w:szCs w:val="24"/>
    </w:rPr>
  </w:style>
  <w:style w:type="character" w:customStyle="1" w:styleId="BodyChar">
    <w:name w:val="Body Char"/>
    <w:basedOn w:val="DefaultParagraphFont"/>
    <w:link w:val="Body"/>
    <w:rsid w:val="004A4D12"/>
    <w:rPr>
      <w:rFonts w:eastAsia="Times"/>
      <w:sz w:val="24"/>
      <w:szCs w:val="24"/>
      <w:lang w:val="en-US" w:eastAsia="en-US" w:bidi="ar-SA"/>
    </w:rPr>
  </w:style>
  <w:style w:type="character" w:customStyle="1" w:styleId="Heading1Char">
    <w:name w:val="Heading 1 Char"/>
    <w:basedOn w:val="DefaultParagraphFont"/>
    <w:link w:val="Heading1"/>
    <w:uiPriority w:val="9"/>
    <w:rsid w:val="00D80E4F"/>
    <w:rPr>
      <w:rFonts w:eastAsia="Times New Roman"/>
      <w:b/>
      <w:sz w:val="28"/>
      <w:szCs w:val="28"/>
    </w:rPr>
  </w:style>
  <w:style w:type="paragraph" w:customStyle="1" w:styleId="CharCharCharCharCharChar1CharChar">
    <w:name w:val="Char Char Char Char Char Char1 Char Char"/>
    <w:basedOn w:val="Normal"/>
    <w:rsid w:val="004A4D12"/>
    <w:pPr>
      <w:spacing w:after="160" w:line="240" w:lineRule="exact"/>
    </w:pPr>
    <w:rPr>
      <w:rFonts w:ascii="Verdana" w:eastAsia="KaiTi_GB2312" w:hAnsi="Verdana"/>
      <w:b/>
      <w:i/>
      <w:iCs/>
      <w:color w:val="000000"/>
      <w:sz w:val="20"/>
    </w:rPr>
  </w:style>
  <w:style w:type="paragraph" w:styleId="Header">
    <w:name w:val="header"/>
    <w:basedOn w:val="Normal"/>
    <w:link w:val="HeaderChar"/>
    <w:rsid w:val="004A4D12"/>
    <w:pPr>
      <w:pBdr>
        <w:bottom w:val="single" w:sz="4" w:space="1" w:color="auto"/>
      </w:pBdr>
      <w:tabs>
        <w:tab w:val="center" w:pos="4320"/>
        <w:tab w:val="right" w:pos="9360"/>
      </w:tabs>
    </w:pPr>
  </w:style>
  <w:style w:type="paragraph" w:styleId="Footer">
    <w:name w:val="footer"/>
    <w:basedOn w:val="Normal"/>
    <w:link w:val="FooterChar"/>
    <w:rsid w:val="004A4D12"/>
    <w:pPr>
      <w:tabs>
        <w:tab w:val="center" w:pos="4320"/>
        <w:tab w:val="right" w:pos="8640"/>
      </w:tabs>
    </w:pPr>
  </w:style>
  <w:style w:type="paragraph" w:customStyle="1" w:styleId="Bullet1">
    <w:name w:val="Bullet1"/>
    <w:rsid w:val="004A4D12"/>
    <w:pPr>
      <w:numPr>
        <w:numId w:val="4"/>
      </w:numPr>
      <w:tabs>
        <w:tab w:val="clear" w:pos="720"/>
        <w:tab w:val="num" w:pos="360"/>
      </w:tabs>
      <w:spacing w:before="20" w:after="20"/>
      <w:ind w:left="360" w:firstLine="0"/>
    </w:pPr>
    <w:rPr>
      <w:sz w:val="24"/>
    </w:rPr>
  </w:style>
  <w:style w:type="paragraph" w:customStyle="1" w:styleId="Bullet2">
    <w:name w:val="Bullet2"/>
    <w:rsid w:val="004A4D12"/>
    <w:pPr>
      <w:numPr>
        <w:numId w:val="5"/>
      </w:numPr>
      <w:tabs>
        <w:tab w:val="clear" w:pos="720"/>
        <w:tab w:val="num" w:pos="360"/>
      </w:tabs>
      <w:spacing w:before="20" w:after="20"/>
      <w:ind w:left="0" w:firstLine="0"/>
    </w:pPr>
    <w:rPr>
      <w:sz w:val="24"/>
    </w:rPr>
  </w:style>
  <w:style w:type="paragraph" w:customStyle="1" w:styleId="TableHeader">
    <w:name w:val="TableHeader"/>
    <w:rsid w:val="004A4D12"/>
    <w:pPr>
      <w:spacing w:before="20" w:after="20"/>
      <w:jc w:val="center"/>
    </w:pPr>
    <w:rPr>
      <w:rFonts w:ascii="Arial Narrow" w:hAnsi="Arial Narrow"/>
      <w:b/>
      <w:szCs w:val="24"/>
    </w:rPr>
  </w:style>
  <w:style w:type="paragraph" w:customStyle="1" w:styleId="TableBody">
    <w:name w:val="TableBody"/>
    <w:rsid w:val="004A4D12"/>
    <w:pPr>
      <w:spacing w:before="20" w:after="20"/>
    </w:pPr>
    <w:rPr>
      <w:rFonts w:ascii="Arial Narrow" w:hAnsi="Arial Narrow"/>
      <w:szCs w:val="24"/>
    </w:rPr>
  </w:style>
  <w:style w:type="character" w:styleId="PageNumber">
    <w:name w:val="page number"/>
    <w:rsid w:val="004A4D12"/>
    <w:rPr>
      <w:rFonts w:ascii="Times New Roman" w:hAnsi="Times New Roman"/>
      <w:sz w:val="20"/>
    </w:rPr>
  </w:style>
  <w:style w:type="paragraph" w:customStyle="1" w:styleId="TOCTitle">
    <w:name w:val="TOCTitle"/>
    <w:link w:val="TOCTitleChar"/>
    <w:rsid w:val="004A4D12"/>
    <w:pPr>
      <w:jc w:val="center"/>
    </w:pPr>
    <w:rPr>
      <w:rFonts w:ascii="Arial" w:hAnsi="Arial"/>
      <w:b/>
      <w:sz w:val="28"/>
      <w:szCs w:val="28"/>
    </w:rPr>
  </w:style>
  <w:style w:type="character" w:customStyle="1" w:styleId="TOCTitleChar">
    <w:name w:val="TOCTitle Char"/>
    <w:basedOn w:val="DefaultParagraphFont"/>
    <w:link w:val="TOCTitle"/>
    <w:rsid w:val="004A4D12"/>
    <w:rPr>
      <w:rFonts w:ascii="Arial" w:eastAsia="Times" w:hAnsi="Arial"/>
      <w:b/>
      <w:sz w:val="28"/>
      <w:szCs w:val="28"/>
      <w:lang w:val="en-US" w:eastAsia="en-US" w:bidi="ar-SA"/>
    </w:rPr>
  </w:style>
  <w:style w:type="paragraph" w:styleId="TOC1">
    <w:name w:val="toc 1"/>
    <w:basedOn w:val="Normal"/>
    <w:next w:val="Normal"/>
    <w:autoRedefine/>
    <w:uiPriority w:val="39"/>
    <w:rsid w:val="00FE12AF"/>
    <w:pPr>
      <w:tabs>
        <w:tab w:val="left" w:pos="540"/>
        <w:tab w:val="right" w:leader="dot" w:pos="9350"/>
      </w:tabs>
    </w:pPr>
    <w:rPr>
      <w:rFonts w:ascii="Times New Roman Bold" w:hAnsi="Times New Roman Bold"/>
      <w:b/>
    </w:rPr>
  </w:style>
  <w:style w:type="paragraph" w:styleId="TOC2">
    <w:name w:val="toc 2"/>
    <w:basedOn w:val="Normal"/>
    <w:next w:val="Normal"/>
    <w:autoRedefine/>
    <w:uiPriority w:val="39"/>
    <w:rsid w:val="004A4D12"/>
    <w:pPr>
      <w:tabs>
        <w:tab w:val="left" w:pos="1080"/>
        <w:tab w:val="right" w:leader="dot" w:pos="9350"/>
      </w:tabs>
      <w:ind w:left="540"/>
    </w:pPr>
  </w:style>
  <w:style w:type="paragraph" w:styleId="TOC3">
    <w:name w:val="toc 3"/>
    <w:basedOn w:val="Normal"/>
    <w:next w:val="Normal"/>
    <w:autoRedefine/>
    <w:uiPriority w:val="39"/>
    <w:rsid w:val="004A4D12"/>
    <w:pPr>
      <w:tabs>
        <w:tab w:val="left" w:pos="1710"/>
        <w:tab w:val="right" w:leader="dot" w:pos="9350"/>
      </w:tabs>
      <w:ind w:left="1080"/>
    </w:pPr>
  </w:style>
  <w:style w:type="paragraph" w:customStyle="1" w:styleId="TableCaption">
    <w:name w:val="TableCaption"/>
    <w:rsid w:val="004A4D12"/>
    <w:pPr>
      <w:spacing w:before="160" w:after="40"/>
      <w:jc w:val="center"/>
    </w:pPr>
    <w:rPr>
      <w:b/>
      <w:sz w:val="24"/>
      <w:szCs w:val="24"/>
    </w:rPr>
  </w:style>
  <w:style w:type="paragraph" w:customStyle="1" w:styleId="Figure">
    <w:name w:val="Figure"/>
    <w:rsid w:val="004A4D12"/>
    <w:pPr>
      <w:spacing w:before="160" w:after="40" w:line="240" w:lineRule="atLeast"/>
      <w:jc w:val="center"/>
    </w:pPr>
    <w:rPr>
      <w:sz w:val="24"/>
      <w:szCs w:val="24"/>
    </w:rPr>
  </w:style>
  <w:style w:type="paragraph" w:customStyle="1" w:styleId="FigureCaption">
    <w:name w:val="FigureCaption"/>
    <w:basedOn w:val="Body"/>
    <w:link w:val="FigureCaptionChar"/>
    <w:rsid w:val="004A4D12"/>
    <w:pPr>
      <w:spacing w:before="40" w:after="120"/>
      <w:jc w:val="center"/>
    </w:pPr>
    <w:rPr>
      <w:rFonts w:ascii="Arial Narrow" w:hAnsi="Arial Narrow"/>
      <w:b/>
    </w:rPr>
  </w:style>
  <w:style w:type="character" w:customStyle="1" w:styleId="FigureCaptionChar">
    <w:name w:val="FigureCaption Char"/>
    <w:basedOn w:val="BodyChar"/>
    <w:link w:val="FigureCaption"/>
    <w:rsid w:val="004A4D12"/>
    <w:rPr>
      <w:rFonts w:ascii="Arial Narrow" w:eastAsia="Times" w:hAnsi="Arial Narrow"/>
      <w:b/>
      <w:sz w:val="24"/>
      <w:szCs w:val="24"/>
      <w:lang w:val="en-US" w:eastAsia="en-US" w:bidi="ar-SA"/>
    </w:rPr>
  </w:style>
  <w:style w:type="paragraph" w:customStyle="1" w:styleId="ProposalInstructions">
    <w:name w:val="Proposal_Instructions"/>
    <w:rsid w:val="004A4D12"/>
    <w:rPr>
      <w:rFonts w:ascii="Arial" w:hAnsi="Arial"/>
      <w:color w:val="0000FF"/>
      <w:sz w:val="24"/>
      <w:szCs w:val="24"/>
    </w:rPr>
  </w:style>
  <w:style w:type="paragraph" w:customStyle="1" w:styleId="TitlePageDisclosure">
    <w:name w:val="TitlePage_Disclosure"/>
    <w:basedOn w:val="Normal"/>
    <w:rsid w:val="004A4D12"/>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sz w:val="18"/>
      <w:szCs w:val="18"/>
    </w:rPr>
  </w:style>
  <w:style w:type="paragraph" w:customStyle="1" w:styleId="Reference">
    <w:name w:val="Reference"/>
    <w:basedOn w:val="Body"/>
    <w:rsid w:val="004A4D12"/>
    <w:pPr>
      <w:ind w:left="432" w:hanging="432"/>
    </w:pPr>
  </w:style>
  <w:style w:type="paragraph" w:styleId="Title">
    <w:name w:val="Title"/>
    <w:basedOn w:val="Normal"/>
    <w:qFormat/>
    <w:rsid w:val="002D71CF"/>
    <w:pPr>
      <w:spacing w:before="240" w:after="60"/>
      <w:jc w:val="center"/>
      <w:outlineLvl w:val="0"/>
    </w:pPr>
    <w:rPr>
      <w:rFonts w:ascii="Arial" w:hAnsi="Arial"/>
      <w:b/>
      <w:kern w:val="28"/>
      <w:sz w:val="32"/>
    </w:rPr>
  </w:style>
  <w:style w:type="paragraph" w:styleId="BodyTextIndent2">
    <w:name w:val="Body Text Indent 2"/>
    <w:basedOn w:val="Normal"/>
    <w:rsid w:val="004A4D12"/>
    <w:pPr>
      <w:ind w:left="720"/>
      <w:jc w:val="both"/>
    </w:pPr>
    <w:rPr>
      <w:color w:val="0000FF"/>
      <w:sz w:val="20"/>
    </w:rPr>
  </w:style>
  <w:style w:type="paragraph" w:customStyle="1" w:styleId="centered">
    <w:name w:val="centered"/>
    <w:basedOn w:val="Normal"/>
    <w:rsid w:val="004A4D12"/>
    <w:pPr>
      <w:widowControl w:val="0"/>
      <w:jc w:val="center"/>
    </w:pPr>
    <w:rPr>
      <w:snapToGrid w:val="0"/>
    </w:rPr>
  </w:style>
  <w:style w:type="paragraph" w:customStyle="1" w:styleId="TableResumeText">
    <w:name w:val="TableResumeText"/>
    <w:rsid w:val="004A4D12"/>
    <w:pPr>
      <w:widowControl w:val="0"/>
      <w:spacing w:before="40" w:after="20" w:line="240" w:lineRule="exact"/>
      <w:ind w:left="259" w:hanging="259"/>
    </w:pPr>
    <w:rPr>
      <w:rFonts w:eastAsia="Arial Unicode MS"/>
      <w:sz w:val="24"/>
    </w:rPr>
  </w:style>
  <w:style w:type="paragraph" w:customStyle="1" w:styleId="TableResumeHeader">
    <w:name w:val="TableResumeHeader"/>
    <w:rsid w:val="004A4D12"/>
    <w:rPr>
      <w:caps/>
      <w:sz w:val="24"/>
    </w:rPr>
  </w:style>
  <w:style w:type="paragraph" w:styleId="BlockText">
    <w:name w:val="Block Text"/>
    <w:basedOn w:val="Normal"/>
    <w:rsid w:val="004A4D12"/>
    <w:pPr>
      <w:ind w:left="720" w:right="720"/>
      <w:jc w:val="both"/>
    </w:pPr>
    <w:rPr>
      <w:sz w:val="20"/>
    </w:rPr>
  </w:style>
  <w:style w:type="character" w:customStyle="1" w:styleId="StyleHeading4BoldChar">
    <w:name w:val="Style Heading 4 + Bold Char"/>
    <w:basedOn w:val="DefaultParagraphFont"/>
    <w:rsid w:val="004A4D12"/>
    <w:rPr>
      <w:rFonts w:ascii="Arial" w:hAnsi="Arial"/>
      <w:i/>
      <w:iCs/>
      <w:kern w:val="24"/>
      <w:sz w:val="24"/>
      <w:u w:val="single"/>
      <w:lang w:val="en-US"/>
    </w:rPr>
  </w:style>
  <w:style w:type="paragraph" w:styleId="BodyText">
    <w:name w:val="Body Text"/>
    <w:basedOn w:val="Normal"/>
    <w:link w:val="BodyTextChar"/>
    <w:rsid w:val="004A4D12"/>
    <w:pPr>
      <w:autoSpaceDE w:val="0"/>
      <w:autoSpaceDN w:val="0"/>
      <w:adjustRightInd w:val="0"/>
      <w:jc w:val="center"/>
    </w:pPr>
    <w:rPr>
      <w:rFonts w:ascii="Arial" w:hAnsi="Arial" w:cs="Arial"/>
      <w:b/>
      <w:bCs/>
      <w:smallCaps/>
      <w:sz w:val="40"/>
    </w:rPr>
  </w:style>
  <w:style w:type="paragraph" w:customStyle="1" w:styleId="NOTEStyleTitle12ptRedLeft">
    <w:name w:val="NOTE_Style Title + 12 pt Red Left"/>
    <w:basedOn w:val="Title"/>
    <w:rsid w:val="004A4D12"/>
    <w:pPr>
      <w:spacing w:before="120"/>
      <w:jc w:val="left"/>
    </w:pPr>
    <w:rPr>
      <w:bCs/>
      <w:color w:val="FF0000"/>
      <w:sz w:val="24"/>
    </w:rPr>
  </w:style>
  <w:style w:type="character" w:styleId="Hyperlink">
    <w:name w:val="Hyperlink"/>
    <w:basedOn w:val="DefaultParagraphFont"/>
    <w:uiPriority w:val="99"/>
    <w:rsid w:val="004A4D12"/>
    <w:rPr>
      <w:color w:val="0000FF"/>
      <w:u w:val="single"/>
    </w:rPr>
  </w:style>
  <w:style w:type="paragraph" w:styleId="List2">
    <w:name w:val="List 2"/>
    <w:basedOn w:val="Normal"/>
    <w:rsid w:val="004A4D12"/>
    <w:pPr>
      <w:ind w:left="720" w:hanging="360"/>
    </w:pPr>
    <w:rPr>
      <w:rFonts w:ascii="Times" w:hAnsi="Times"/>
    </w:rPr>
  </w:style>
  <w:style w:type="paragraph" w:styleId="BodyTextIndent3">
    <w:name w:val="Body Text Indent 3"/>
    <w:basedOn w:val="Normal"/>
    <w:rsid w:val="004A4D12"/>
    <w:pPr>
      <w:ind w:left="360"/>
    </w:pPr>
    <w:rPr>
      <w:sz w:val="16"/>
      <w:szCs w:val="16"/>
    </w:rPr>
  </w:style>
  <w:style w:type="paragraph" w:styleId="BodyText3">
    <w:name w:val="Body Text 3"/>
    <w:basedOn w:val="Normal"/>
    <w:rsid w:val="004A4D12"/>
    <w:pPr>
      <w:widowControl w:val="0"/>
    </w:pPr>
    <w:rPr>
      <w:snapToGrid w:val="0"/>
      <w:sz w:val="16"/>
      <w:szCs w:val="16"/>
    </w:rPr>
  </w:style>
  <w:style w:type="paragraph" w:styleId="PlainText">
    <w:name w:val="Plain Text"/>
    <w:basedOn w:val="Normal"/>
    <w:rsid w:val="004A4D12"/>
    <w:rPr>
      <w:rFonts w:ascii="Courier New" w:hAnsi="Courier New"/>
      <w:sz w:val="20"/>
    </w:rPr>
  </w:style>
  <w:style w:type="paragraph" w:styleId="BodyText2">
    <w:name w:val="Body Text 2"/>
    <w:basedOn w:val="Normal"/>
    <w:rsid w:val="004A4D12"/>
    <w:pPr>
      <w:spacing w:line="480" w:lineRule="auto"/>
    </w:pPr>
  </w:style>
  <w:style w:type="paragraph" w:styleId="BodyTextIndent">
    <w:name w:val="Body Text Indent"/>
    <w:basedOn w:val="Normal"/>
    <w:rsid w:val="004A4D12"/>
    <w:pPr>
      <w:ind w:left="360"/>
    </w:pPr>
  </w:style>
  <w:style w:type="paragraph" w:styleId="Caption">
    <w:name w:val="caption"/>
    <w:basedOn w:val="Normal"/>
    <w:next w:val="Normal"/>
    <w:link w:val="CaptionChar"/>
    <w:autoRedefine/>
    <w:qFormat/>
    <w:rsid w:val="002C740E"/>
    <w:pPr>
      <w:widowControl w:val="0"/>
    </w:pPr>
    <w:rPr>
      <w:rFonts w:eastAsia="Batang"/>
      <w:snapToGrid w:val="0"/>
      <w:sz w:val="22"/>
    </w:rPr>
  </w:style>
  <w:style w:type="paragraph" w:styleId="NormalWeb">
    <w:name w:val="Normal (Web)"/>
    <w:basedOn w:val="Normal"/>
    <w:uiPriority w:val="99"/>
    <w:rsid w:val="004A4D12"/>
    <w:pPr>
      <w:spacing w:before="100" w:beforeAutospacing="1" w:after="100" w:afterAutospacing="1"/>
    </w:pPr>
    <w:rPr>
      <w:rFonts w:eastAsia="MS Mincho"/>
      <w:lang w:eastAsia="ja-JP"/>
    </w:rPr>
  </w:style>
  <w:style w:type="character" w:styleId="FollowedHyperlink">
    <w:name w:val="FollowedHyperlink"/>
    <w:basedOn w:val="DefaultParagraphFont"/>
    <w:rsid w:val="004A4D12"/>
    <w:rPr>
      <w:color w:val="800080"/>
      <w:u w:val="single"/>
    </w:rPr>
  </w:style>
  <w:style w:type="character" w:styleId="HTMLCite">
    <w:name w:val="HTML Cite"/>
    <w:basedOn w:val="DefaultParagraphFont"/>
    <w:rsid w:val="004A4D12"/>
    <w:rPr>
      <w:i/>
      <w:iCs/>
    </w:rPr>
  </w:style>
  <w:style w:type="character" w:customStyle="1" w:styleId="smallcaps1">
    <w:name w:val="smallcaps1"/>
    <w:basedOn w:val="DefaultParagraphFont"/>
    <w:rsid w:val="004A4D12"/>
    <w:rPr>
      <w:smallCaps/>
    </w:rPr>
  </w:style>
  <w:style w:type="paragraph" w:customStyle="1" w:styleId="REF">
    <w:name w:val="REF"/>
    <w:basedOn w:val="Normal"/>
    <w:rsid w:val="004A4D12"/>
    <w:pPr>
      <w:ind w:left="810" w:hanging="810"/>
      <w:jc w:val="both"/>
    </w:pPr>
    <w:rPr>
      <w:rFonts w:ascii="Palatino" w:hAnsi="Palatino"/>
      <w:sz w:val="22"/>
    </w:rPr>
  </w:style>
  <w:style w:type="character" w:styleId="HTMLTypewriter">
    <w:name w:val="HTML Typewriter"/>
    <w:basedOn w:val="DefaultParagraphFont"/>
    <w:rsid w:val="004A4D12"/>
    <w:rPr>
      <w:rFonts w:ascii="Courier New" w:eastAsia="Times New Roman" w:hAnsi="Courier New"/>
      <w:sz w:val="20"/>
    </w:rPr>
  </w:style>
  <w:style w:type="character" w:customStyle="1" w:styleId="Hyperlink1">
    <w:name w:val="Hyperlink1"/>
    <w:basedOn w:val="DefaultParagraphFont"/>
    <w:rsid w:val="004A4D12"/>
    <w:rPr>
      <w:color w:val="3333CC"/>
      <w:u w:val="single"/>
    </w:rPr>
  </w:style>
  <w:style w:type="paragraph" w:styleId="HTMLPreformatted">
    <w:name w:val="HTML Preformatted"/>
    <w:basedOn w:val="Normal"/>
    <w:rsid w:val="004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GB"/>
    </w:rPr>
  </w:style>
  <w:style w:type="character" w:customStyle="1" w:styleId="BodyChar1">
    <w:name w:val="Body Char1"/>
    <w:basedOn w:val="DefaultParagraphFont"/>
    <w:rsid w:val="004A4D12"/>
    <w:rPr>
      <w:rFonts w:eastAsia="Times"/>
      <w:sz w:val="24"/>
      <w:szCs w:val="24"/>
      <w:lang w:val="en-US" w:eastAsia="en-US" w:bidi="ar-SA"/>
    </w:rPr>
  </w:style>
  <w:style w:type="paragraph" w:customStyle="1" w:styleId="CharCharCharCharCharChar1CharCharCharCharChar">
    <w:name w:val="Char Char Char Char Char Char1 Char Char Char Char Char"/>
    <w:basedOn w:val="Normal"/>
    <w:rsid w:val="004A4D12"/>
    <w:pPr>
      <w:spacing w:after="160" w:line="240" w:lineRule="exact"/>
    </w:pPr>
    <w:rPr>
      <w:rFonts w:ascii="Verdana" w:eastAsia="KaiTi_GB2312" w:hAnsi="Verdana"/>
      <w:b/>
      <w:i/>
      <w:iCs/>
      <w:color w:val="000000"/>
      <w:sz w:val="20"/>
    </w:rPr>
  </w:style>
  <w:style w:type="character" w:customStyle="1" w:styleId="Char">
    <w:name w:val="Char"/>
    <w:basedOn w:val="DefaultParagraphFont"/>
    <w:rsid w:val="004A4D12"/>
    <w:rPr>
      <w:rFonts w:ascii="Arial" w:hAnsi="Arial"/>
      <w:b/>
      <w:sz w:val="28"/>
      <w:szCs w:val="28"/>
      <w:lang w:val="en-US" w:eastAsia="en-US" w:bidi="ar-SA"/>
    </w:rPr>
  </w:style>
  <w:style w:type="paragraph" w:customStyle="1" w:styleId="CharCharCharCharCharChar1CharCharCharCharChar1">
    <w:name w:val="Char Char Char Char Char Char1 Char Char Char Char Char1"/>
    <w:basedOn w:val="Normal"/>
    <w:rsid w:val="004A4D12"/>
    <w:pPr>
      <w:spacing w:after="160" w:line="240" w:lineRule="exact"/>
    </w:pPr>
    <w:rPr>
      <w:rFonts w:ascii="Verdana" w:eastAsia="KaiTi_GB2312" w:hAnsi="Verdana"/>
      <w:b/>
      <w:i/>
      <w:iCs/>
      <w:color w:val="000000"/>
      <w:sz w:val="20"/>
    </w:rPr>
  </w:style>
  <w:style w:type="paragraph" w:customStyle="1" w:styleId="StylejplpubnoBoldBefore0ptAfter85pt">
    <w:name w:val="Style jpl pub no. + Bold Before:  0 pt After:  85 pt"/>
    <w:basedOn w:val="Normal"/>
    <w:rsid w:val="004A4D12"/>
    <w:pPr>
      <w:spacing w:after="1700"/>
    </w:pPr>
    <w:rPr>
      <w:b/>
      <w:bCs/>
      <w:sz w:val="28"/>
    </w:rPr>
  </w:style>
  <w:style w:type="paragraph" w:customStyle="1" w:styleId="1stlinetitle">
    <w:name w:val="1st line title"/>
    <w:basedOn w:val="Normal"/>
    <w:rsid w:val="004A4D12"/>
    <w:pPr>
      <w:spacing w:before="200"/>
    </w:pPr>
    <w:rPr>
      <w:b/>
      <w:sz w:val="48"/>
    </w:rPr>
  </w:style>
  <w:style w:type="paragraph" w:customStyle="1" w:styleId="CoverDate">
    <w:name w:val="Cover Date"/>
    <w:basedOn w:val="Normal"/>
    <w:rsid w:val="004A4D12"/>
    <w:rPr>
      <w:rFonts w:ascii="Times New Roman Bold" w:hAnsi="Times New Roman Bold"/>
      <w:b/>
      <w:sz w:val="28"/>
    </w:rPr>
  </w:style>
  <w:style w:type="paragraph" w:customStyle="1" w:styleId="authoraffil">
    <w:name w:val="author/affil"/>
    <w:basedOn w:val="Normal"/>
    <w:rsid w:val="004A4D12"/>
    <w:pPr>
      <w:spacing w:after="240"/>
    </w:pPr>
    <w:rPr>
      <w:i/>
    </w:rPr>
  </w:style>
  <w:style w:type="paragraph" w:customStyle="1" w:styleId="PreparedFor">
    <w:name w:val="Prepared For"/>
    <w:basedOn w:val="Normal"/>
    <w:rsid w:val="004A4D12"/>
    <w:pPr>
      <w:spacing w:after="160"/>
    </w:pPr>
    <w:rPr>
      <w:sz w:val="20"/>
    </w:rPr>
  </w:style>
  <w:style w:type="paragraph" w:customStyle="1" w:styleId="Bullet10">
    <w:name w:val="Bullet 1"/>
    <w:basedOn w:val="Normal"/>
    <w:rsid w:val="004A4D12"/>
  </w:style>
  <w:style w:type="paragraph" w:customStyle="1" w:styleId="StyleBullet1LatinArial55pt">
    <w:name w:val="Style Bullet 1 + (Latin) Arial 5.5 pt"/>
    <w:basedOn w:val="Bullet10"/>
    <w:rsid w:val="004A4D12"/>
    <w:pPr>
      <w:numPr>
        <w:numId w:val="7"/>
      </w:numPr>
    </w:pPr>
    <w:rPr>
      <w:rFonts w:ascii="Arial" w:hAnsi="Arial"/>
      <w:sz w:val="11"/>
    </w:rPr>
  </w:style>
  <w:style w:type="paragraph" w:customStyle="1" w:styleId="AcronymList">
    <w:name w:val="Acronym List"/>
    <w:basedOn w:val="Body"/>
    <w:rsid w:val="00B25A01"/>
    <w:pPr>
      <w:ind w:left="720" w:hanging="720"/>
    </w:pPr>
    <w:rPr>
      <w:b/>
    </w:rPr>
  </w:style>
  <w:style w:type="paragraph" w:customStyle="1" w:styleId="StyleHeading1Justified">
    <w:name w:val="Style Heading 1 + Justified"/>
    <w:basedOn w:val="Heading1"/>
    <w:rsid w:val="000A74C5"/>
    <w:rPr>
      <w:bCs/>
      <w:szCs w:val="20"/>
    </w:rPr>
  </w:style>
  <w:style w:type="paragraph" w:customStyle="1" w:styleId="StyleCaption10pt">
    <w:name w:val="Style Caption + 10 pt"/>
    <w:basedOn w:val="Caption"/>
    <w:rsid w:val="000A74C5"/>
    <w:rPr>
      <w:bCs/>
    </w:rPr>
  </w:style>
  <w:style w:type="paragraph" w:customStyle="1" w:styleId="StyleHeading2Justified">
    <w:name w:val="Style Heading 2 + Justified"/>
    <w:basedOn w:val="Heading2"/>
    <w:rsid w:val="000A74C5"/>
    <w:pPr>
      <w:spacing w:before="240"/>
      <w:jc w:val="both"/>
    </w:pPr>
    <w:rPr>
      <w:bCs/>
      <w:szCs w:val="20"/>
    </w:rPr>
  </w:style>
  <w:style w:type="paragraph" w:customStyle="1" w:styleId="StyleBodyJustifiedFirstline03">
    <w:name w:val="Style Body + Justified First line:  0.3&quot;"/>
    <w:basedOn w:val="Body"/>
    <w:rsid w:val="000A74C5"/>
    <w:pPr>
      <w:spacing w:after="120"/>
      <w:ind w:firstLine="432"/>
      <w:jc w:val="both"/>
    </w:pPr>
    <w:rPr>
      <w:rFonts w:eastAsia="Times New Roman"/>
      <w:szCs w:val="20"/>
    </w:rPr>
  </w:style>
  <w:style w:type="paragraph" w:customStyle="1" w:styleId="StyleBodyJustifiedFirstline05">
    <w:name w:val="Style Body + Justified First line:  0.5&quot;"/>
    <w:basedOn w:val="Body"/>
    <w:rsid w:val="000A74C5"/>
    <w:pPr>
      <w:spacing w:after="120"/>
      <w:ind w:firstLine="720"/>
      <w:jc w:val="both"/>
    </w:pPr>
    <w:rPr>
      <w:rFonts w:eastAsia="Times New Roman"/>
      <w:szCs w:val="20"/>
    </w:rPr>
  </w:style>
  <w:style w:type="paragraph" w:customStyle="1" w:styleId="StyleHeading2JustifiedLeft0Firstline0">
    <w:name w:val="Style Heading 2 + Justified Left:  0&quot; First line:  0&quot;"/>
    <w:basedOn w:val="Heading2"/>
    <w:rsid w:val="000A74C5"/>
    <w:pPr>
      <w:spacing w:before="240"/>
      <w:ind w:left="0" w:firstLine="0"/>
      <w:jc w:val="both"/>
    </w:pPr>
    <w:rPr>
      <w:bCs/>
      <w:szCs w:val="20"/>
    </w:rPr>
  </w:style>
  <w:style w:type="paragraph" w:customStyle="1" w:styleId="StyleCaption10pt1">
    <w:name w:val="Style Caption + 10 pt1"/>
    <w:basedOn w:val="Caption"/>
    <w:link w:val="StyleCaption10pt1Char"/>
    <w:rsid w:val="00FE12AF"/>
    <w:rPr>
      <w:bCs/>
    </w:rPr>
  </w:style>
  <w:style w:type="character" w:customStyle="1" w:styleId="CaptionChar">
    <w:name w:val="Caption Char"/>
    <w:basedOn w:val="DefaultParagraphFont"/>
    <w:link w:val="Caption"/>
    <w:rsid w:val="002C740E"/>
    <w:rPr>
      <w:rFonts w:eastAsia="Batang"/>
      <w:snapToGrid w:val="0"/>
      <w:sz w:val="22"/>
      <w:szCs w:val="24"/>
    </w:rPr>
  </w:style>
  <w:style w:type="character" w:customStyle="1" w:styleId="StyleCaption10pt1Char">
    <w:name w:val="Style Caption + 10 pt1 Char"/>
    <w:basedOn w:val="CaptionChar"/>
    <w:link w:val="StyleCaption10pt1"/>
    <w:rsid w:val="00FE12AF"/>
    <w:rPr>
      <w:rFonts w:eastAsia="Batang" w:cstheme="minorBidi"/>
      <w:b w:val="0"/>
      <w:bCs/>
      <w:snapToGrid w:val="0"/>
      <w:sz w:val="22"/>
      <w:szCs w:val="22"/>
      <w:lang w:val="en-US" w:eastAsia="en-US" w:bidi="ar-SA"/>
    </w:rPr>
  </w:style>
  <w:style w:type="paragraph" w:styleId="TableofFigures">
    <w:name w:val="table of figures"/>
    <w:basedOn w:val="Normal"/>
    <w:next w:val="Normal"/>
    <w:uiPriority w:val="99"/>
    <w:rsid w:val="00795BB0"/>
    <w:pPr>
      <w:ind w:left="480" w:hanging="480"/>
    </w:pPr>
    <w:rPr>
      <w:rFonts w:asciiTheme="minorHAnsi" w:hAnsiTheme="minorHAnsi" w:cstheme="minorHAnsi"/>
      <w:b/>
      <w:bCs/>
      <w:sz w:val="20"/>
      <w:szCs w:val="20"/>
    </w:rPr>
  </w:style>
  <w:style w:type="paragraph" w:customStyle="1" w:styleId="StyleHeading3Justified">
    <w:name w:val="Style Heading 3 + Justified"/>
    <w:basedOn w:val="Heading3"/>
    <w:rsid w:val="000A74C5"/>
    <w:pPr>
      <w:spacing w:before="200" w:after="80"/>
      <w:jc w:val="both"/>
    </w:pPr>
    <w:rPr>
      <w:rFonts w:cs="Times New Roman"/>
      <w:szCs w:val="20"/>
    </w:rPr>
  </w:style>
  <w:style w:type="paragraph" w:styleId="BalloonText">
    <w:name w:val="Balloon Text"/>
    <w:basedOn w:val="Normal"/>
    <w:semiHidden/>
    <w:rsid w:val="006066E6"/>
    <w:rPr>
      <w:rFonts w:ascii="Tahoma" w:hAnsi="Tahoma" w:cs="Tahoma"/>
      <w:sz w:val="16"/>
      <w:szCs w:val="16"/>
    </w:rPr>
  </w:style>
  <w:style w:type="paragraph" w:customStyle="1" w:styleId="StyleFirstline05">
    <w:name w:val="Style First line:  0.5&quot;"/>
    <w:basedOn w:val="Normal"/>
    <w:rsid w:val="001637DD"/>
    <w:pPr>
      <w:ind w:firstLine="720"/>
      <w:jc w:val="both"/>
    </w:pPr>
  </w:style>
  <w:style w:type="paragraph" w:customStyle="1" w:styleId="NewBullets">
    <w:name w:val="New Bullets"/>
    <w:basedOn w:val="Normal"/>
    <w:rsid w:val="00341999"/>
    <w:pPr>
      <w:numPr>
        <w:numId w:val="8"/>
      </w:numPr>
      <w:spacing w:after="240"/>
    </w:pPr>
  </w:style>
  <w:style w:type="character" w:styleId="CommentReference">
    <w:name w:val="annotation reference"/>
    <w:basedOn w:val="DefaultParagraphFont"/>
    <w:semiHidden/>
    <w:rsid w:val="00FA1852"/>
    <w:rPr>
      <w:sz w:val="16"/>
      <w:szCs w:val="16"/>
    </w:rPr>
  </w:style>
  <w:style w:type="paragraph" w:styleId="CommentText">
    <w:name w:val="annotation text"/>
    <w:basedOn w:val="Normal"/>
    <w:link w:val="CommentTextChar"/>
    <w:semiHidden/>
    <w:rsid w:val="00FA1852"/>
    <w:rPr>
      <w:sz w:val="20"/>
    </w:rPr>
  </w:style>
  <w:style w:type="paragraph" w:styleId="CommentSubject">
    <w:name w:val="annotation subject"/>
    <w:basedOn w:val="CommentText"/>
    <w:next w:val="CommentText"/>
    <w:link w:val="CommentSubjectChar"/>
    <w:uiPriority w:val="99"/>
    <w:semiHidden/>
    <w:unhideWhenUsed/>
    <w:rsid w:val="00F26C90"/>
    <w:rPr>
      <w:b/>
      <w:bCs/>
    </w:rPr>
  </w:style>
  <w:style w:type="character" w:customStyle="1" w:styleId="CommentTextChar">
    <w:name w:val="Comment Text Char"/>
    <w:basedOn w:val="DefaultParagraphFont"/>
    <w:link w:val="CommentText"/>
    <w:semiHidden/>
    <w:rsid w:val="00F26C90"/>
    <w:rPr>
      <w:rFonts w:eastAsia="Times"/>
    </w:rPr>
  </w:style>
  <w:style w:type="character" w:customStyle="1" w:styleId="CommentSubjectChar">
    <w:name w:val="Comment Subject Char"/>
    <w:basedOn w:val="CommentTextChar"/>
    <w:link w:val="CommentSubject"/>
    <w:rsid w:val="00F26C90"/>
    <w:rPr>
      <w:rFonts w:eastAsia="Times"/>
    </w:rPr>
  </w:style>
  <w:style w:type="paragraph" w:styleId="Revision">
    <w:name w:val="Revision"/>
    <w:hidden/>
    <w:uiPriority w:val="99"/>
    <w:semiHidden/>
    <w:rsid w:val="00D607A2"/>
    <w:rPr>
      <w:sz w:val="24"/>
    </w:rPr>
  </w:style>
  <w:style w:type="character" w:customStyle="1" w:styleId="Heading3Char">
    <w:name w:val="Heading 3 Char"/>
    <w:basedOn w:val="DefaultParagraphFont"/>
    <w:link w:val="Heading3"/>
    <w:rsid w:val="00B573E6"/>
    <w:rPr>
      <w:rFonts w:eastAsiaTheme="minorHAnsi" w:cs="Arial"/>
      <w:bCs/>
      <w:i/>
      <w:sz w:val="24"/>
      <w:szCs w:val="24"/>
    </w:rPr>
  </w:style>
  <w:style w:type="table" w:styleId="TableGrid">
    <w:name w:val="Table Grid"/>
    <w:basedOn w:val="TableNormal"/>
    <w:uiPriority w:val="59"/>
    <w:rsid w:val="002E5A85"/>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2D71CF"/>
    <w:pPr>
      <w:spacing w:after="200" w:line="276" w:lineRule="auto"/>
      <w:ind w:left="720"/>
      <w:contextualSpacing/>
    </w:pPr>
    <w:rPr>
      <w:rFonts w:eastAsia="Calibri"/>
      <w:sz w:val="22"/>
    </w:rPr>
  </w:style>
  <w:style w:type="character" w:styleId="PlaceholderText">
    <w:name w:val="Placeholder Text"/>
    <w:basedOn w:val="DefaultParagraphFont"/>
    <w:uiPriority w:val="99"/>
    <w:semiHidden/>
    <w:rsid w:val="009C203E"/>
    <w:rPr>
      <w:color w:val="808080"/>
    </w:rPr>
  </w:style>
  <w:style w:type="paragraph" w:customStyle="1" w:styleId="NASA">
    <w:name w:val="NASA"/>
    <w:basedOn w:val="Heading3"/>
    <w:rsid w:val="00613CD7"/>
    <w:pPr>
      <w:numPr>
        <w:ilvl w:val="0"/>
        <w:numId w:val="0"/>
      </w:numPr>
      <w:spacing w:before="160"/>
      <w:outlineLvl w:val="9"/>
    </w:pPr>
    <w:rPr>
      <w:rFonts w:cs="Times New Roman"/>
      <w:bCs w:val="0"/>
      <w:sz w:val="20"/>
      <w:szCs w:val="20"/>
    </w:rPr>
  </w:style>
  <w:style w:type="paragraph" w:customStyle="1" w:styleId="BodyRS09">
    <w:name w:val="Body_RS09"/>
    <w:rsid w:val="00613CD7"/>
    <w:pPr>
      <w:tabs>
        <w:tab w:val="left" w:pos="360"/>
      </w:tabs>
      <w:kinsoku w:val="0"/>
      <w:wordWrap w:val="0"/>
      <w:spacing w:line="260" w:lineRule="exact"/>
      <w:ind w:firstLine="245"/>
    </w:pPr>
    <w:rPr>
      <w:rFonts w:eastAsia="Arial Unicode MS"/>
      <w:sz w:val="24"/>
      <w:szCs w:val="24"/>
    </w:rPr>
  </w:style>
  <w:style w:type="character" w:customStyle="1" w:styleId="FooterChar">
    <w:name w:val="Footer Char"/>
    <w:basedOn w:val="DefaultParagraphFont"/>
    <w:link w:val="Footer"/>
    <w:rsid w:val="00975DD3"/>
    <w:rPr>
      <w:rFonts w:eastAsia="Times"/>
      <w:sz w:val="24"/>
    </w:rPr>
  </w:style>
  <w:style w:type="character" w:customStyle="1" w:styleId="HeaderChar">
    <w:name w:val="Header Char"/>
    <w:basedOn w:val="DefaultParagraphFont"/>
    <w:link w:val="Header"/>
    <w:rsid w:val="00A02BBA"/>
    <w:rPr>
      <w:rFonts w:eastAsia="Times New Roman"/>
      <w:sz w:val="24"/>
      <w:szCs w:val="24"/>
    </w:rPr>
  </w:style>
  <w:style w:type="paragraph" w:customStyle="1" w:styleId="Style1">
    <w:name w:val="Style1"/>
    <w:basedOn w:val="Normal"/>
    <w:qFormat/>
    <w:rsid w:val="002D71CF"/>
    <w:pPr>
      <w:jc w:val="center"/>
    </w:pPr>
    <w:rPr>
      <w:b/>
      <w:sz w:val="20"/>
    </w:rPr>
  </w:style>
  <w:style w:type="paragraph" w:customStyle="1" w:styleId="NumberedList">
    <w:name w:val="Numbered List"/>
    <w:basedOn w:val="Body"/>
    <w:qFormat/>
    <w:rsid w:val="002D71CF"/>
    <w:pPr>
      <w:spacing w:line="360" w:lineRule="auto"/>
      <w:ind w:left="360" w:hanging="360"/>
      <w:jc w:val="both"/>
    </w:pPr>
  </w:style>
  <w:style w:type="table" w:styleId="LightList-Accent2">
    <w:name w:val="Light List Accent 2"/>
    <w:basedOn w:val="TableNormal"/>
    <w:uiPriority w:val="61"/>
    <w:rsid w:val="003C2A8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CaptionDS">
    <w:name w:val="Table Caption_DS"/>
    <w:basedOn w:val="Normal"/>
    <w:qFormat/>
    <w:rsid w:val="00427964"/>
    <w:pPr>
      <w:widowControl w:val="0"/>
      <w:spacing w:line="260" w:lineRule="exact"/>
    </w:pPr>
    <w:rPr>
      <w:rFonts w:ascii="Arial Narrow" w:eastAsia="Calibri" w:hAnsi="Arial Narrow" w:cs="Arial"/>
      <w:i/>
      <w:sz w:val="22"/>
    </w:rPr>
  </w:style>
  <w:style w:type="paragraph" w:customStyle="1" w:styleId="TableHeadingDS">
    <w:name w:val="Table Heading DS"/>
    <w:next w:val="TableTextDS"/>
    <w:rsid w:val="00932E95"/>
    <w:pPr>
      <w:suppressAutoHyphens/>
      <w:spacing w:before="20" w:after="20" w:line="200" w:lineRule="exact"/>
      <w:jc w:val="center"/>
    </w:pPr>
    <w:rPr>
      <w:rFonts w:ascii="Arial Narrow" w:eastAsia="Arial Unicode MS" w:hAnsi="Arial Narrow"/>
      <w:b/>
      <w:szCs w:val="16"/>
    </w:rPr>
  </w:style>
  <w:style w:type="paragraph" w:customStyle="1" w:styleId="TableTextDS">
    <w:name w:val="Table Text DS"/>
    <w:rsid w:val="00932E95"/>
    <w:pPr>
      <w:tabs>
        <w:tab w:val="left" w:pos="288"/>
      </w:tabs>
      <w:spacing w:before="20" w:after="20" w:line="220" w:lineRule="exact"/>
    </w:pPr>
    <w:rPr>
      <w:rFonts w:ascii="Arial Narrow" w:eastAsia="Arial Unicode MS" w:hAnsi="Arial Narrow"/>
      <w:szCs w:val="16"/>
    </w:rPr>
  </w:style>
  <w:style w:type="table" w:customStyle="1" w:styleId="GridTable1Light1">
    <w:name w:val="Grid Table 1 Light1"/>
    <w:basedOn w:val="TableNormal"/>
    <w:uiPriority w:val="46"/>
    <w:rsid w:val="000653C9"/>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40783E"/>
    <w:rPr>
      <w:sz w:val="20"/>
    </w:rPr>
  </w:style>
  <w:style w:type="character" w:customStyle="1" w:styleId="FootnoteTextChar">
    <w:name w:val="Footnote Text Char"/>
    <w:basedOn w:val="DefaultParagraphFont"/>
    <w:link w:val="FootnoteText"/>
    <w:uiPriority w:val="99"/>
    <w:semiHidden/>
    <w:rsid w:val="0040783E"/>
    <w:rPr>
      <w:rFonts w:eastAsia="Times"/>
    </w:rPr>
  </w:style>
  <w:style w:type="character" w:styleId="FootnoteReference">
    <w:name w:val="footnote reference"/>
    <w:basedOn w:val="DefaultParagraphFont"/>
    <w:uiPriority w:val="99"/>
    <w:semiHidden/>
    <w:unhideWhenUsed/>
    <w:rsid w:val="0040783E"/>
    <w:rPr>
      <w:vertAlign w:val="superscript"/>
    </w:rPr>
  </w:style>
  <w:style w:type="character" w:customStyle="1" w:styleId="Heading2Char">
    <w:name w:val="Heading 2 Char"/>
    <w:basedOn w:val="DefaultParagraphFont"/>
    <w:link w:val="Heading2"/>
    <w:rsid w:val="009D3195"/>
    <w:rPr>
      <w:rFonts w:eastAsia="Times New Roman"/>
      <w:b/>
      <w:sz w:val="24"/>
      <w:szCs w:val="24"/>
    </w:rPr>
  </w:style>
  <w:style w:type="character" w:customStyle="1" w:styleId="Heading4Char">
    <w:name w:val="Heading 4 Char"/>
    <w:basedOn w:val="DefaultParagraphFont"/>
    <w:link w:val="Heading4"/>
    <w:rsid w:val="00B573E6"/>
    <w:rPr>
      <w:rFonts w:eastAsiaTheme="minorHAnsi" w:cstheme="minorBidi"/>
      <w:bCs/>
      <w:i/>
      <w:sz w:val="24"/>
      <w:szCs w:val="24"/>
    </w:rPr>
  </w:style>
  <w:style w:type="character" w:customStyle="1" w:styleId="Heading5Char">
    <w:name w:val="Heading 5 Char"/>
    <w:basedOn w:val="DefaultParagraphFont"/>
    <w:link w:val="Heading5"/>
    <w:rsid w:val="00B573E6"/>
    <w:rPr>
      <w:rFonts w:ascii="Arial" w:eastAsiaTheme="minorHAnsi" w:hAnsi="Arial" w:cstheme="minorBidi"/>
      <w:bCs/>
      <w:i/>
      <w:iCs/>
      <w:sz w:val="26"/>
      <w:szCs w:val="26"/>
    </w:rPr>
  </w:style>
  <w:style w:type="character" w:customStyle="1" w:styleId="Heading6Char">
    <w:name w:val="Heading 6 Char"/>
    <w:basedOn w:val="DefaultParagraphFont"/>
    <w:link w:val="Heading6"/>
    <w:rsid w:val="00B573E6"/>
    <w:rPr>
      <w:rFonts w:eastAsiaTheme="minorHAnsi" w:cstheme="minorBidi"/>
      <w:b/>
      <w:bCs/>
      <w:sz w:val="22"/>
      <w:szCs w:val="22"/>
    </w:rPr>
  </w:style>
  <w:style w:type="character" w:customStyle="1" w:styleId="Heading7Char">
    <w:name w:val="Heading 7 Char"/>
    <w:basedOn w:val="DefaultParagraphFont"/>
    <w:link w:val="Heading7"/>
    <w:rsid w:val="00B573E6"/>
    <w:rPr>
      <w:rFonts w:eastAsia="Times New Roman" w:cstheme="minorBidi"/>
      <w:b/>
      <w:color w:val="FF0000"/>
      <w:sz w:val="28"/>
      <w:szCs w:val="22"/>
    </w:rPr>
  </w:style>
  <w:style w:type="character" w:customStyle="1" w:styleId="Heading9Char">
    <w:name w:val="Heading 9 Char"/>
    <w:basedOn w:val="DefaultParagraphFont"/>
    <w:link w:val="Heading9"/>
    <w:rsid w:val="00B573E6"/>
    <w:rPr>
      <w:rFonts w:eastAsiaTheme="minorHAnsi" w:cs="Arial"/>
      <w:sz w:val="22"/>
      <w:szCs w:val="22"/>
    </w:rPr>
  </w:style>
  <w:style w:type="paragraph" w:customStyle="1" w:styleId="Text">
    <w:name w:val="Text"/>
    <w:basedOn w:val="Normal"/>
    <w:qFormat/>
    <w:rsid w:val="000B2043"/>
    <w:pPr>
      <w:spacing w:line="480" w:lineRule="auto"/>
      <w:ind w:firstLine="360"/>
      <w:jc w:val="both"/>
    </w:pPr>
    <w:rPr>
      <w:rFonts w:ascii="Arial" w:eastAsiaTheme="minorEastAsia" w:hAnsi="Arial"/>
      <w:sz w:val="20"/>
      <w:lang w:eastAsia="ja-JP"/>
    </w:rPr>
  </w:style>
  <w:style w:type="character" w:styleId="LineNumber">
    <w:name w:val="line number"/>
    <w:basedOn w:val="DefaultParagraphFont"/>
    <w:uiPriority w:val="99"/>
    <w:semiHidden/>
    <w:unhideWhenUsed/>
    <w:rsid w:val="002E3881"/>
  </w:style>
  <w:style w:type="character" w:styleId="Strong">
    <w:name w:val="Strong"/>
    <w:basedOn w:val="DefaultParagraphFont"/>
    <w:uiPriority w:val="22"/>
    <w:qFormat/>
    <w:rsid w:val="00D37F88"/>
    <w:rPr>
      <w:b/>
      <w:bCs/>
    </w:rPr>
  </w:style>
  <w:style w:type="paragraph" w:customStyle="1" w:styleId="BodyTextnoindent">
    <w:name w:val="Body Text no indent"/>
    <w:basedOn w:val="Normal"/>
    <w:link w:val="BodyTextnoindentChar"/>
    <w:qFormat/>
    <w:rsid w:val="000E66EC"/>
    <w:pPr>
      <w:spacing w:line="360" w:lineRule="auto"/>
      <w:jc w:val="both"/>
    </w:pPr>
    <w:rPr>
      <w:rFonts w:eastAsia="Times"/>
      <w:lang w:bidi="en-US"/>
    </w:rPr>
  </w:style>
  <w:style w:type="character" w:customStyle="1" w:styleId="BodyTextnoindentChar">
    <w:name w:val="Body Text no indent Char"/>
    <w:basedOn w:val="DefaultParagraphFont"/>
    <w:link w:val="BodyTextnoindent"/>
    <w:rsid w:val="000E66EC"/>
    <w:rPr>
      <w:sz w:val="24"/>
      <w:szCs w:val="24"/>
      <w:lang w:bidi="en-US"/>
    </w:rPr>
  </w:style>
  <w:style w:type="table" w:customStyle="1" w:styleId="GridTable5Dark-Accent11">
    <w:name w:val="Grid Table 5 Dark - Accent 11"/>
    <w:basedOn w:val="TableNormal"/>
    <w:uiPriority w:val="50"/>
    <w:rsid w:val="000439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ListParagraphChar">
    <w:name w:val="List Paragraph Char"/>
    <w:basedOn w:val="DefaultParagraphFont"/>
    <w:link w:val="ListParagraph"/>
    <w:uiPriority w:val="34"/>
    <w:rsid w:val="000B2DC7"/>
    <w:rPr>
      <w:rFonts w:ascii="Calibri" w:eastAsia="Calibri" w:hAnsi="Calibri"/>
      <w:sz w:val="22"/>
      <w:szCs w:val="24"/>
    </w:rPr>
  </w:style>
  <w:style w:type="paragraph" w:customStyle="1" w:styleId="EndNoteBibliographyTitle">
    <w:name w:val="EndNote Bibliography Title"/>
    <w:basedOn w:val="Normal"/>
    <w:link w:val="EndNoteBibliographyTitleChar"/>
    <w:rsid w:val="00195E15"/>
    <w:pPr>
      <w:jc w:val="center"/>
    </w:pPr>
    <w:rPr>
      <w:noProof/>
    </w:rPr>
  </w:style>
  <w:style w:type="character" w:customStyle="1" w:styleId="EndNoteBibliographyTitleChar">
    <w:name w:val="EndNote Bibliography Title Char"/>
    <w:basedOn w:val="DefaultParagraphFont"/>
    <w:link w:val="EndNoteBibliographyTitle"/>
    <w:rsid w:val="00195E15"/>
    <w:rPr>
      <w:rFonts w:eastAsiaTheme="minorHAnsi"/>
      <w:noProof/>
      <w:sz w:val="24"/>
      <w:szCs w:val="22"/>
    </w:rPr>
  </w:style>
  <w:style w:type="paragraph" w:customStyle="1" w:styleId="EndNoteBibliography">
    <w:name w:val="EndNote Bibliography"/>
    <w:basedOn w:val="Normal"/>
    <w:link w:val="EndNoteBibliographyChar"/>
    <w:rsid w:val="00195E15"/>
    <w:rPr>
      <w:noProof/>
    </w:rPr>
  </w:style>
  <w:style w:type="character" w:customStyle="1" w:styleId="EndNoteBibliographyChar">
    <w:name w:val="EndNote Bibliography Char"/>
    <w:basedOn w:val="DefaultParagraphFont"/>
    <w:link w:val="EndNoteBibliography"/>
    <w:rsid w:val="00195E15"/>
    <w:rPr>
      <w:rFonts w:eastAsiaTheme="minorHAnsi"/>
      <w:noProof/>
      <w:sz w:val="24"/>
      <w:szCs w:val="22"/>
    </w:rPr>
  </w:style>
  <w:style w:type="paragraph" w:styleId="TOCHeading">
    <w:name w:val="TOC Heading"/>
    <w:basedOn w:val="Heading1"/>
    <w:next w:val="Normal"/>
    <w:uiPriority w:val="39"/>
    <w:unhideWhenUsed/>
    <w:qFormat/>
    <w:rsid w:val="00B81281"/>
    <w:pPr>
      <w:keepLines/>
      <w:numPr>
        <w:numId w:val="0"/>
      </w:numPr>
      <w:spacing w:before="480" w:after="0" w:line="259" w:lineRule="auto"/>
      <w:outlineLvl w:val="9"/>
    </w:pPr>
    <w:rPr>
      <w:rFonts w:asciiTheme="majorHAnsi" w:eastAsiaTheme="majorEastAsia" w:hAnsiTheme="majorHAnsi" w:cstheme="majorBidi"/>
      <w:bCs/>
      <w:color w:val="365F91" w:themeColor="accent1" w:themeShade="BF"/>
    </w:rPr>
  </w:style>
  <w:style w:type="character" w:customStyle="1" w:styleId="BodyTextChar">
    <w:name w:val="Body Text Char"/>
    <w:basedOn w:val="DefaultParagraphFont"/>
    <w:link w:val="BodyText"/>
    <w:rsid w:val="00B81281"/>
    <w:rPr>
      <w:rFonts w:ascii="Arial" w:eastAsiaTheme="minorHAnsi" w:hAnsi="Arial" w:cs="Arial"/>
      <w:b/>
      <w:bCs/>
      <w:smallCaps/>
      <w:sz w:val="40"/>
      <w:szCs w:val="22"/>
    </w:rPr>
  </w:style>
  <w:style w:type="paragraph" w:customStyle="1" w:styleId="ProjectName">
    <w:name w:val="Project Name"/>
    <w:basedOn w:val="Normal"/>
    <w:rsid w:val="00B81281"/>
    <w:pPr>
      <w:spacing w:before="240" w:after="240"/>
    </w:pPr>
    <w:rPr>
      <w:i/>
      <w:sz w:val="36"/>
      <w:szCs w:val="20"/>
    </w:rPr>
  </w:style>
  <w:style w:type="paragraph" w:customStyle="1" w:styleId="JPLatPageBottom">
    <w:name w:val="JPL at Page Bottom"/>
    <w:basedOn w:val="Normal"/>
    <w:rsid w:val="00B81281"/>
    <w:pPr>
      <w:spacing w:after="1108"/>
    </w:pPr>
    <w:rPr>
      <w:rFonts w:ascii="Times New Roman Bold" w:hAnsi="Times New Roman Bold"/>
      <w:b/>
      <w:sz w:val="20"/>
      <w:szCs w:val="20"/>
    </w:rPr>
  </w:style>
  <w:style w:type="paragraph" w:customStyle="1" w:styleId="Default">
    <w:name w:val="Default"/>
    <w:rsid w:val="00211D85"/>
    <w:pPr>
      <w:autoSpaceDE w:val="0"/>
      <w:autoSpaceDN w:val="0"/>
      <w:adjustRightInd w:val="0"/>
    </w:pPr>
    <w:rPr>
      <w:color w:val="000000"/>
      <w:sz w:val="24"/>
      <w:szCs w:val="24"/>
    </w:rPr>
  </w:style>
  <w:style w:type="paragraph" w:customStyle="1" w:styleId="body0">
    <w:name w:val="body"/>
    <w:basedOn w:val="Normal"/>
    <w:rsid w:val="000D3604"/>
    <w:pPr>
      <w:spacing w:before="100" w:beforeAutospacing="1" w:after="100" w:afterAutospacing="1"/>
    </w:pPr>
  </w:style>
  <w:style w:type="character" w:customStyle="1" w:styleId="apple-converted-space">
    <w:name w:val="apple-converted-space"/>
    <w:rsid w:val="000D3604"/>
  </w:style>
  <w:style w:type="character" w:styleId="UnresolvedMention">
    <w:name w:val="Unresolved Mention"/>
    <w:basedOn w:val="DefaultParagraphFont"/>
    <w:uiPriority w:val="99"/>
    <w:semiHidden/>
    <w:unhideWhenUsed/>
    <w:rsid w:val="00F31C47"/>
    <w:rPr>
      <w:color w:val="605E5C"/>
      <w:shd w:val="clear" w:color="auto" w:fill="E1DFDD"/>
    </w:rPr>
  </w:style>
  <w:style w:type="paragraph" w:styleId="Bibliography">
    <w:name w:val="Bibliography"/>
    <w:basedOn w:val="Normal"/>
    <w:next w:val="Normal"/>
    <w:uiPriority w:val="37"/>
    <w:unhideWhenUsed/>
    <w:rsid w:val="00324912"/>
    <w:pPr>
      <w:spacing w:after="120"/>
    </w:pPr>
    <w:rPr>
      <w:rFonts w:eastAsia="Calibri"/>
    </w:rPr>
  </w:style>
  <w:style w:type="character" w:styleId="Mention">
    <w:name w:val="Mention"/>
    <w:basedOn w:val="DefaultParagraphFont"/>
    <w:uiPriority w:val="99"/>
    <w:unhideWhenUsed/>
    <w:rsid w:val="008765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720">
      <w:bodyDiv w:val="1"/>
      <w:marLeft w:val="0"/>
      <w:marRight w:val="0"/>
      <w:marTop w:val="0"/>
      <w:marBottom w:val="0"/>
      <w:divBdr>
        <w:top w:val="none" w:sz="0" w:space="0" w:color="auto"/>
        <w:left w:val="none" w:sz="0" w:space="0" w:color="auto"/>
        <w:bottom w:val="none" w:sz="0" w:space="0" w:color="auto"/>
        <w:right w:val="none" w:sz="0" w:space="0" w:color="auto"/>
      </w:divBdr>
    </w:div>
    <w:div w:id="93132011">
      <w:bodyDiv w:val="1"/>
      <w:marLeft w:val="0"/>
      <w:marRight w:val="0"/>
      <w:marTop w:val="0"/>
      <w:marBottom w:val="0"/>
      <w:divBdr>
        <w:top w:val="none" w:sz="0" w:space="0" w:color="auto"/>
        <w:left w:val="none" w:sz="0" w:space="0" w:color="auto"/>
        <w:bottom w:val="none" w:sz="0" w:space="0" w:color="auto"/>
        <w:right w:val="none" w:sz="0" w:space="0" w:color="auto"/>
      </w:divBdr>
    </w:div>
    <w:div w:id="104816663">
      <w:bodyDiv w:val="1"/>
      <w:marLeft w:val="0"/>
      <w:marRight w:val="0"/>
      <w:marTop w:val="0"/>
      <w:marBottom w:val="0"/>
      <w:divBdr>
        <w:top w:val="none" w:sz="0" w:space="0" w:color="auto"/>
        <w:left w:val="none" w:sz="0" w:space="0" w:color="auto"/>
        <w:bottom w:val="none" w:sz="0" w:space="0" w:color="auto"/>
        <w:right w:val="none" w:sz="0" w:space="0" w:color="auto"/>
      </w:divBdr>
    </w:div>
    <w:div w:id="117260734">
      <w:bodyDiv w:val="1"/>
      <w:marLeft w:val="0"/>
      <w:marRight w:val="0"/>
      <w:marTop w:val="0"/>
      <w:marBottom w:val="0"/>
      <w:divBdr>
        <w:top w:val="none" w:sz="0" w:space="0" w:color="auto"/>
        <w:left w:val="none" w:sz="0" w:space="0" w:color="auto"/>
        <w:bottom w:val="none" w:sz="0" w:space="0" w:color="auto"/>
        <w:right w:val="none" w:sz="0" w:space="0" w:color="auto"/>
      </w:divBdr>
    </w:div>
    <w:div w:id="171577151">
      <w:bodyDiv w:val="1"/>
      <w:marLeft w:val="0"/>
      <w:marRight w:val="0"/>
      <w:marTop w:val="0"/>
      <w:marBottom w:val="0"/>
      <w:divBdr>
        <w:top w:val="none" w:sz="0" w:space="0" w:color="auto"/>
        <w:left w:val="none" w:sz="0" w:space="0" w:color="auto"/>
        <w:bottom w:val="none" w:sz="0" w:space="0" w:color="auto"/>
        <w:right w:val="none" w:sz="0" w:space="0" w:color="auto"/>
      </w:divBdr>
    </w:div>
    <w:div w:id="211887327">
      <w:bodyDiv w:val="1"/>
      <w:marLeft w:val="0"/>
      <w:marRight w:val="0"/>
      <w:marTop w:val="0"/>
      <w:marBottom w:val="0"/>
      <w:divBdr>
        <w:top w:val="none" w:sz="0" w:space="0" w:color="auto"/>
        <w:left w:val="none" w:sz="0" w:space="0" w:color="auto"/>
        <w:bottom w:val="none" w:sz="0" w:space="0" w:color="auto"/>
        <w:right w:val="none" w:sz="0" w:space="0" w:color="auto"/>
      </w:divBdr>
      <w:divsChild>
        <w:div w:id="163907915">
          <w:marLeft w:val="0"/>
          <w:marRight w:val="0"/>
          <w:marTop w:val="0"/>
          <w:marBottom w:val="0"/>
          <w:divBdr>
            <w:top w:val="none" w:sz="0" w:space="0" w:color="auto"/>
            <w:left w:val="none" w:sz="0" w:space="0" w:color="auto"/>
            <w:bottom w:val="none" w:sz="0" w:space="0" w:color="auto"/>
            <w:right w:val="none" w:sz="0" w:space="0" w:color="auto"/>
          </w:divBdr>
          <w:divsChild>
            <w:div w:id="646013679">
              <w:marLeft w:val="0"/>
              <w:marRight w:val="0"/>
              <w:marTop w:val="0"/>
              <w:marBottom w:val="0"/>
              <w:divBdr>
                <w:top w:val="none" w:sz="0" w:space="0" w:color="auto"/>
                <w:left w:val="none" w:sz="0" w:space="0" w:color="auto"/>
                <w:bottom w:val="none" w:sz="0" w:space="0" w:color="auto"/>
                <w:right w:val="none" w:sz="0" w:space="0" w:color="auto"/>
              </w:divBdr>
            </w:div>
            <w:div w:id="1059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693">
      <w:bodyDiv w:val="1"/>
      <w:marLeft w:val="0"/>
      <w:marRight w:val="0"/>
      <w:marTop w:val="0"/>
      <w:marBottom w:val="0"/>
      <w:divBdr>
        <w:top w:val="none" w:sz="0" w:space="0" w:color="auto"/>
        <w:left w:val="none" w:sz="0" w:space="0" w:color="auto"/>
        <w:bottom w:val="none" w:sz="0" w:space="0" w:color="auto"/>
        <w:right w:val="none" w:sz="0" w:space="0" w:color="auto"/>
      </w:divBdr>
    </w:div>
    <w:div w:id="382021276">
      <w:bodyDiv w:val="1"/>
      <w:marLeft w:val="0"/>
      <w:marRight w:val="0"/>
      <w:marTop w:val="0"/>
      <w:marBottom w:val="0"/>
      <w:divBdr>
        <w:top w:val="none" w:sz="0" w:space="0" w:color="auto"/>
        <w:left w:val="none" w:sz="0" w:space="0" w:color="auto"/>
        <w:bottom w:val="none" w:sz="0" w:space="0" w:color="auto"/>
        <w:right w:val="none" w:sz="0" w:space="0" w:color="auto"/>
      </w:divBdr>
    </w:div>
    <w:div w:id="388841795">
      <w:bodyDiv w:val="1"/>
      <w:marLeft w:val="0"/>
      <w:marRight w:val="0"/>
      <w:marTop w:val="0"/>
      <w:marBottom w:val="0"/>
      <w:divBdr>
        <w:top w:val="none" w:sz="0" w:space="0" w:color="auto"/>
        <w:left w:val="none" w:sz="0" w:space="0" w:color="auto"/>
        <w:bottom w:val="none" w:sz="0" w:space="0" w:color="auto"/>
        <w:right w:val="none" w:sz="0" w:space="0" w:color="auto"/>
      </w:divBdr>
    </w:div>
    <w:div w:id="425079495">
      <w:bodyDiv w:val="1"/>
      <w:marLeft w:val="0"/>
      <w:marRight w:val="0"/>
      <w:marTop w:val="0"/>
      <w:marBottom w:val="0"/>
      <w:divBdr>
        <w:top w:val="none" w:sz="0" w:space="0" w:color="auto"/>
        <w:left w:val="none" w:sz="0" w:space="0" w:color="auto"/>
        <w:bottom w:val="none" w:sz="0" w:space="0" w:color="auto"/>
        <w:right w:val="none" w:sz="0" w:space="0" w:color="auto"/>
      </w:divBdr>
    </w:div>
    <w:div w:id="431095818">
      <w:bodyDiv w:val="1"/>
      <w:marLeft w:val="0"/>
      <w:marRight w:val="0"/>
      <w:marTop w:val="0"/>
      <w:marBottom w:val="0"/>
      <w:divBdr>
        <w:top w:val="none" w:sz="0" w:space="0" w:color="auto"/>
        <w:left w:val="none" w:sz="0" w:space="0" w:color="auto"/>
        <w:bottom w:val="none" w:sz="0" w:space="0" w:color="auto"/>
        <w:right w:val="none" w:sz="0" w:space="0" w:color="auto"/>
      </w:divBdr>
    </w:div>
    <w:div w:id="538325858">
      <w:bodyDiv w:val="1"/>
      <w:marLeft w:val="0"/>
      <w:marRight w:val="0"/>
      <w:marTop w:val="0"/>
      <w:marBottom w:val="0"/>
      <w:divBdr>
        <w:top w:val="none" w:sz="0" w:space="0" w:color="auto"/>
        <w:left w:val="none" w:sz="0" w:space="0" w:color="auto"/>
        <w:bottom w:val="none" w:sz="0" w:space="0" w:color="auto"/>
        <w:right w:val="none" w:sz="0" w:space="0" w:color="auto"/>
      </w:divBdr>
    </w:div>
    <w:div w:id="551386561">
      <w:bodyDiv w:val="1"/>
      <w:marLeft w:val="0"/>
      <w:marRight w:val="0"/>
      <w:marTop w:val="0"/>
      <w:marBottom w:val="0"/>
      <w:divBdr>
        <w:top w:val="none" w:sz="0" w:space="0" w:color="auto"/>
        <w:left w:val="none" w:sz="0" w:space="0" w:color="auto"/>
        <w:bottom w:val="none" w:sz="0" w:space="0" w:color="auto"/>
        <w:right w:val="none" w:sz="0" w:space="0" w:color="auto"/>
      </w:divBdr>
    </w:div>
    <w:div w:id="562108680">
      <w:bodyDiv w:val="1"/>
      <w:marLeft w:val="0"/>
      <w:marRight w:val="0"/>
      <w:marTop w:val="0"/>
      <w:marBottom w:val="0"/>
      <w:divBdr>
        <w:top w:val="none" w:sz="0" w:space="0" w:color="auto"/>
        <w:left w:val="none" w:sz="0" w:space="0" w:color="auto"/>
        <w:bottom w:val="none" w:sz="0" w:space="0" w:color="auto"/>
        <w:right w:val="none" w:sz="0" w:space="0" w:color="auto"/>
      </w:divBdr>
    </w:div>
    <w:div w:id="568460759">
      <w:bodyDiv w:val="1"/>
      <w:marLeft w:val="0"/>
      <w:marRight w:val="0"/>
      <w:marTop w:val="0"/>
      <w:marBottom w:val="0"/>
      <w:divBdr>
        <w:top w:val="none" w:sz="0" w:space="0" w:color="auto"/>
        <w:left w:val="none" w:sz="0" w:space="0" w:color="auto"/>
        <w:bottom w:val="none" w:sz="0" w:space="0" w:color="auto"/>
        <w:right w:val="none" w:sz="0" w:space="0" w:color="auto"/>
      </w:divBdr>
    </w:div>
    <w:div w:id="614603985">
      <w:bodyDiv w:val="1"/>
      <w:marLeft w:val="0"/>
      <w:marRight w:val="0"/>
      <w:marTop w:val="0"/>
      <w:marBottom w:val="0"/>
      <w:divBdr>
        <w:top w:val="none" w:sz="0" w:space="0" w:color="auto"/>
        <w:left w:val="none" w:sz="0" w:space="0" w:color="auto"/>
        <w:bottom w:val="none" w:sz="0" w:space="0" w:color="auto"/>
        <w:right w:val="none" w:sz="0" w:space="0" w:color="auto"/>
      </w:divBdr>
    </w:div>
    <w:div w:id="736513528">
      <w:bodyDiv w:val="1"/>
      <w:marLeft w:val="0"/>
      <w:marRight w:val="0"/>
      <w:marTop w:val="0"/>
      <w:marBottom w:val="0"/>
      <w:divBdr>
        <w:top w:val="none" w:sz="0" w:space="0" w:color="auto"/>
        <w:left w:val="none" w:sz="0" w:space="0" w:color="auto"/>
        <w:bottom w:val="none" w:sz="0" w:space="0" w:color="auto"/>
        <w:right w:val="none" w:sz="0" w:space="0" w:color="auto"/>
      </w:divBdr>
      <w:divsChild>
        <w:div w:id="1457720332">
          <w:marLeft w:val="0"/>
          <w:marRight w:val="0"/>
          <w:marTop w:val="0"/>
          <w:marBottom w:val="0"/>
          <w:divBdr>
            <w:top w:val="none" w:sz="0" w:space="0" w:color="auto"/>
            <w:left w:val="none" w:sz="0" w:space="0" w:color="auto"/>
            <w:bottom w:val="none" w:sz="0" w:space="0" w:color="auto"/>
            <w:right w:val="none" w:sz="0" w:space="0" w:color="auto"/>
          </w:divBdr>
        </w:div>
      </w:divsChild>
    </w:div>
    <w:div w:id="770128062">
      <w:bodyDiv w:val="1"/>
      <w:marLeft w:val="0"/>
      <w:marRight w:val="0"/>
      <w:marTop w:val="0"/>
      <w:marBottom w:val="0"/>
      <w:divBdr>
        <w:top w:val="none" w:sz="0" w:space="0" w:color="auto"/>
        <w:left w:val="none" w:sz="0" w:space="0" w:color="auto"/>
        <w:bottom w:val="none" w:sz="0" w:space="0" w:color="auto"/>
        <w:right w:val="none" w:sz="0" w:space="0" w:color="auto"/>
      </w:divBdr>
    </w:div>
    <w:div w:id="784034148">
      <w:bodyDiv w:val="1"/>
      <w:marLeft w:val="0"/>
      <w:marRight w:val="0"/>
      <w:marTop w:val="0"/>
      <w:marBottom w:val="0"/>
      <w:divBdr>
        <w:top w:val="none" w:sz="0" w:space="0" w:color="auto"/>
        <w:left w:val="none" w:sz="0" w:space="0" w:color="auto"/>
        <w:bottom w:val="none" w:sz="0" w:space="0" w:color="auto"/>
        <w:right w:val="none" w:sz="0" w:space="0" w:color="auto"/>
      </w:divBdr>
    </w:div>
    <w:div w:id="877816728">
      <w:bodyDiv w:val="1"/>
      <w:marLeft w:val="0"/>
      <w:marRight w:val="0"/>
      <w:marTop w:val="0"/>
      <w:marBottom w:val="0"/>
      <w:divBdr>
        <w:top w:val="none" w:sz="0" w:space="0" w:color="auto"/>
        <w:left w:val="none" w:sz="0" w:space="0" w:color="auto"/>
        <w:bottom w:val="none" w:sz="0" w:space="0" w:color="auto"/>
        <w:right w:val="none" w:sz="0" w:space="0" w:color="auto"/>
      </w:divBdr>
    </w:div>
    <w:div w:id="924729933">
      <w:bodyDiv w:val="1"/>
      <w:marLeft w:val="0"/>
      <w:marRight w:val="0"/>
      <w:marTop w:val="0"/>
      <w:marBottom w:val="0"/>
      <w:divBdr>
        <w:top w:val="none" w:sz="0" w:space="0" w:color="auto"/>
        <w:left w:val="none" w:sz="0" w:space="0" w:color="auto"/>
        <w:bottom w:val="none" w:sz="0" w:space="0" w:color="auto"/>
        <w:right w:val="none" w:sz="0" w:space="0" w:color="auto"/>
      </w:divBdr>
    </w:div>
    <w:div w:id="985162251">
      <w:bodyDiv w:val="1"/>
      <w:marLeft w:val="0"/>
      <w:marRight w:val="0"/>
      <w:marTop w:val="0"/>
      <w:marBottom w:val="0"/>
      <w:divBdr>
        <w:top w:val="none" w:sz="0" w:space="0" w:color="auto"/>
        <w:left w:val="none" w:sz="0" w:space="0" w:color="auto"/>
        <w:bottom w:val="none" w:sz="0" w:space="0" w:color="auto"/>
        <w:right w:val="none" w:sz="0" w:space="0" w:color="auto"/>
      </w:divBdr>
    </w:div>
    <w:div w:id="1051076182">
      <w:bodyDiv w:val="1"/>
      <w:marLeft w:val="0"/>
      <w:marRight w:val="0"/>
      <w:marTop w:val="0"/>
      <w:marBottom w:val="0"/>
      <w:divBdr>
        <w:top w:val="none" w:sz="0" w:space="0" w:color="auto"/>
        <w:left w:val="none" w:sz="0" w:space="0" w:color="auto"/>
        <w:bottom w:val="none" w:sz="0" w:space="0" w:color="auto"/>
        <w:right w:val="none" w:sz="0" w:space="0" w:color="auto"/>
      </w:divBdr>
    </w:div>
    <w:div w:id="1073162499">
      <w:bodyDiv w:val="1"/>
      <w:marLeft w:val="0"/>
      <w:marRight w:val="0"/>
      <w:marTop w:val="0"/>
      <w:marBottom w:val="0"/>
      <w:divBdr>
        <w:top w:val="none" w:sz="0" w:space="0" w:color="auto"/>
        <w:left w:val="none" w:sz="0" w:space="0" w:color="auto"/>
        <w:bottom w:val="none" w:sz="0" w:space="0" w:color="auto"/>
        <w:right w:val="none" w:sz="0" w:space="0" w:color="auto"/>
      </w:divBdr>
    </w:div>
    <w:div w:id="1127553494">
      <w:bodyDiv w:val="1"/>
      <w:marLeft w:val="0"/>
      <w:marRight w:val="0"/>
      <w:marTop w:val="0"/>
      <w:marBottom w:val="0"/>
      <w:divBdr>
        <w:top w:val="none" w:sz="0" w:space="0" w:color="auto"/>
        <w:left w:val="none" w:sz="0" w:space="0" w:color="auto"/>
        <w:bottom w:val="none" w:sz="0" w:space="0" w:color="auto"/>
        <w:right w:val="none" w:sz="0" w:space="0" w:color="auto"/>
      </w:divBdr>
    </w:div>
    <w:div w:id="1138110765">
      <w:bodyDiv w:val="1"/>
      <w:marLeft w:val="0"/>
      <w:marRight w:val="0"/>
      <w:marTop w:val="0"/>
      <w:marBottom w:val="0"/>
      <w:divBdr>
        <w:top w:val="none" w:sz="0" w:space="0" w:color="auto"/>
        <w:left w:val="none" w:sz="0" w:space="0" w:color="auto"/>
        <w:bottom w:val="none" w:sz="0" w:space="0" w:color="auto"/>
        <w:right w:val="none" w:sz="0" w:space="0" w:color="auto"/>
      </w:divBdr>
    </w:div>
    <w:div w:id="1170020292">
      <w:bodyDiv w:val="1"/>
      <w:marLeft w:val="0"/>
      <w:marRight w:val="0"/>
      <w:marTop w:val="0"/>
      <w:marBottom w:val="0"/>
      <w:divBdr>
        <w:top w:val="none" w:sz="0" w:space="0" w:color="auto"/>
        <w:left w:val="none" w:sz="0" w:space="0" w:color="auto"/>
        <w:bottom w:val="none" w:sz="0" w:space="0" w:color="auto"/>
        <w:right w:val="none" w:sz="0" w:space="0" w:color="auto"/>
      </w:divBdr>
    </w:div>
    <w:div w:id="1182671361">
      <w:bodyDiv w:val="1"/>
      <w:marLeft w:val="0"/>
      <w:marRight w:val="0"/>
      <w:marTop w:val="0"/>
      <w:marBottom w:val="0"/>
      <w:divBdr>
        <w:top w:val="none" w:sz="0" w:space="0" w:color="auto"/>
        <w:left w:val="none" w:sz="0" w:space="0" w:color="auto"/>
        <w:bottom w:val="none" w:sz="0" w:space="0" w:color="auto"/>
        <w:right w:val="none" w:sz="0" w:space="0" w:color="auto"/>
      </w:divBdr>
    </w:div>
    <w:div w:id="1259756165">
      <w:bodyDiv w:val="1"/>
      <w:marLeft w:val="0"/>
      <w:marRight w:val="0"/>
      <w:marTop w:val="0"/>
      <w:marBottom w:val="0"/>
      <w:divBdr>
        <w:top w:val="none" w:sz="0" w:space="0" w:color="auto"/>
        <w:left w:val="none" w:sz="0" w:space="0" w:color="auto"/>
        <w:bottom w:val="none" w:sz="0" w:space="0" w:color="auto"/>
        <w:right w:val="none" w:sz="0" w:space="0" w:color="auto"/>
      </w:divBdr>
    </w:div>
    <w:div w:id="1440444301">
      <w:bodyDiv w:val="1"/>
      <w:marLeft w:val="0"/>
      <w:marRight w:val="0"/>
      <w:marTop w:val="0"/>
      <w:marBottom w:val="0"/>
      <w:divBdr>
        <w:top w:val="none" w:sz="0" w:space="0" w:color="auto"/>
        <w:left w:val="none" w:sz="0" w:space="0" w:color="auto"/>
        <w:bottom w:val="none" w:sz="0" w:space="0" w:color="auto"/>
        <w:right w:val="none" w:sz="0" w:space="0" w:color="auto"/>
      </w:divBdr>
    </w:div>
    <w:div w:id="1464423932">
      <w:bodyDiv w:val="1"/>
      <w:marLeft w:val="0"/>
      <w:marRight w:val="0"/>
      <w:marTop w:val="0"/>
      <w:marBottom w:val="0"/>
      <w:divBdr>
        <w:top w:val="none" w:sz="0" w:space="0" w:color="auto"/>
        <w:left w:val="none" w:sz="0" w:space="0" w:color="auto"/>
        <w:bottom w:val="none" w:sz="0" w:space="0" w:color="auto"/>
        <w:right w:val="none" w:sz="0" w:space="0" w:color="auto"/>
      </w:divBdr>
    </w:div>
    <w:div w:id="1485510456">
      <w:bodyDiv w:val="1"/>
      <w:marLeft w:val="0"/>
      <w:marRight w:val="0"/>
      <w:marTop w:val="0"/>
      <w:marBottom w:val="0"/>
      <w:divBdr>
        <w:top w:val="none" w:sz="0" w:space="0" w:color="auto"/>
        <w:left w:val="none" w:sz="0" w:space="0" w:color="auto"/>
        <w:bottom w:val="none" w:sz="0" w:space="0" w:color="auto"/>
        <w:right w:val="none" w:sz="0" w:space="0" w:color="auto"/>
      </w:divBdr>
    </w:div>
    <w:div w:id="1523133644">
      <w:bodyDiv w:val="1"/>
      <w:marLeft w:val="0"/>
      <w:marRight w:val="0"/>
      <w:marTop w:val="0"/>
      <w:marBottom w:val="0"/>
      <w:divBdr>
        <w:top w:val="none" w:sz="0" w:space="0" w:color="auto"/>
        <w:left w:val="none" w:sz="0" w:space="0" w:color="auto"/>
        <w:bottom w:val="none" w:sz="0" w:space="0" w:color="auto"/>
        <w:right w:val="none" w:sz="0" w:space="0" w:color="auto"/>
      </w:divBdr>
    </w:div>
    <w:div w:id="1583637127">
      <w:bodyDiv w:val="1"/>
      <w:marLeft w:val="0"/>
      <w:marRight w:val="0"/>
      <w:marTop w:val="0"/>
      <w:marBottom w:val="0"/>
      <w:divBdr>
        <w:top w:val="none" w:sz="0" w:space="0" w:color="auto"/>
        <w:left w:val="none" w:sz="0" w:space="0" w:color="auto"/>
        <w:bottom w:val="none" w:sz="0" w:space="0" w:color="auto"/>
        <w:right w:val="none" w:sz="0" w:space="0" w:color="auto"/>
      </w:divBdr>
    </w:div>
    <w:div w:id="1643927561">
      <w:bodyDiv w:val="1"/>
      <w:marLeft w:val="0"/>
      <w:marRight w:val="0"/>
      <w:marTop w:val="0"/>
      <w:marBottom w:val="0"/>
      <w:divBdr>
        <w:top w:val="none" w:sz="0" w:space="0" w:color="auto"/>
        <w:left w:val="none" w:sz="0" w:space="0" w:color="auto"/>
        <w:bottom w:val="none" w:sz="0" w:space="0" w:color="auto"/>
        <w:right w:val="none" w:sz="0" w:space="0" w:color="auto"/>
      </w:divBdr>
    </w:div>
    <w:div w:id="1674066311">
      <w:bodyDiv w:val="1"/>
      <w:marLeft w:val="0"/>
      <w:marRight w:val="0"/>
      <w:marTop w:val="0"/>
      <w:marBottom w:val="0"/>
      <w:divBdr>
        <w:top w:val="none" w:sz="0" w:space="0" w:color="auto"/>
        <w:left w:val="none" w:sz="0" w:space="0" w:color="auto"/>
        <w:bottom w:val="none" w:sz="0" w:space="0" w:color="auto"/>
        <w:right w:val="none" w:sz="0" w:space="0" w:color="auto"/>
      </w:divBdr>
    </w:div>
    <w:div w:id="1745714943">
      <w:bodyDiv w:val="1"/>
      <w:marLeft w:val="0"/>
      <w:marRight w:val="0"/>
      <w:marTop w:val="0"/>
      <w:marBottom w:val="0"/>
      <w:divBdr>
        <w:top w:val="none" w:sz="0" w:space="0" w:color="auto"/>
        <w:left w:val="none" w:sz="0" w:space="0" w:color="auto"/>
        <w:bottom w:val="none" w:sz="0" w:space="0" w:color="auto"/>
        <w:right w:val="none" w:sz="0" w:space="0" w:color="auto"/>
      </w:divBdr>
    </w:div>
    <w:div w:id="1764717049">
      <w:bodyDiv w:val="1"/>
      <w:marLeft w:val="0"/>
      <w:marRight w:val="0"/>
      <w:marTop w:val="0"/>
      <w:marBottom w:val="0"/>
      <w:divBdr>
        <w:top w:val="none" w:sz="0" w:space="0" w:color="auto"/>
        <w:left w:val="none" w:sz="0" w:space="0" w:color="auto"/>
        <w:bottom w:val="none" w:sz="0" w:space="0" w:color="auto"/>
        <w:right w:val="none" w:sz="0" w:space="0" w:color="auto"/>
      </w:divBdr>
    </w:div>
    <w:div w:id="1777286756">
      <w:bodyDiv w:val="1"/>
      <w:marLeft w:val="0"/>
      <w:marRight w:val="0"/>
      <w:marTop w:val="0"/>
      <w:marBottom w:val="0"/>
      <w:divBdr>
        <w:top w:val="none" w:sz="0" w:space="0" w:color="auto"/>
        <w:left w:val="none" w:sz="0" w:space="0" w:color="auto"/>
        <w:bottom w:val="none" w:sz="0" w:space="0" w:color="auto"/>
        <w:right w:val="none" w:sz="0" w:space="0" w:color="auto"/>
      </w:divBdr>
    </w:div>
    <w:div w:id="1819611394">
      <w:bodyDiv w:val="1"/>
      <w:marLeft w:val="0"/>
      <w:marRight w:val="0"/>
      <w:marTop w:val="0"/>
      <w:marBottom w:val="0"/>
      <w:divBdr>
        <w:top w:val="none" w:sz="0" w:space="0" w:color="auto"/>
        <w:left w:val="none" w:sz="0" w:space="0" w:color="auto"/>
        <w:bottom w:val="none" w:sz="0" w:space="0" w:color="auto"/>
        <w:right w:val="none" w:sz="0" w:space="0" w:color="auto"/>
      </w:divBdr>
      <w:divsChild>
        <w:div w:id="1889997364">
          <w:marLeft w:val="0"/>
          <w:marRight w:val="0"/>
          <w:marTop w:val="0"/>
          <w:marBottom w:val="0"/>
          <w:divBdr>
            <w:top w:val="none" w:sz="0" w:space="0" w:color="auto"/>
            <w:left w:val="none" w:sz="0" w:space="0" w:color="auto"/>
            <w:bottom w:val="none" w:sz="0" w:space="0" w:color="auto"/>
            <w:right w:val="none" w:sz="0" w:space="0" w:color="auto"/>
          </w:divBdr>
          <w:divsChild>
            <w:div w:id="189608396">
              <w:marLeft w:val="0"/>
              <w:marRight w:val="0"/>
              <w:marTop w:val="0"/>
              <w:marBottom w:val="0"/>
              <w:divBdr>
                <w:top w:val="none" w:sz="0" w:space="0" w:color="auto"/>
                <w:left w:val="none" w:sz="0" w:space="0" w:color="auto"/>
                <w:bottom w:val="none" w:sz="0" w:space="0" w:color="auto"/>
                <w:right w:val="none" w:sz="0" w:space="0" w:color="auto"/>
              </w:divBdr>
              <w:divsChild>
                <w:div w:id="1422097984">
                  <w:marLeft w:val="0"/>
                  <w:marRight w:val="0"/>
                  <w:marTop w:val="0"/>
                  <w:marBottom w:val="0"/>
                  <w:divBdr>
                    <w:top w:val="none" w:sz="0" w:space="0" w:color="auto"/>
                    <w:left w:val="none" w:sz="0" w:space="0" w:color="auto"/>
                    <w:bottom w:val="none" w:sz="0" w:space="0" w:color="auto"/>
                    <w:right w:val="none" w:sz="0" w:space="0" w:color="auto"/>
                  </w:divBdr>
                  <w:divsChild>
                    <w:div w:id="1381515791">
                      <w:marLeft w:val="0"/>
                      <w:marRight w:val="0"/>
                      <w:marTop w:val="0"/>
                      <w:marBottom w:val="0"/>
                      <w:divBdr>
                        <w:top w:val="none" w:sz="0" w:space="0" w:color="auto"/>
                        <w:left w:val="none" w:sz="0" w:space="0" w:color="auto"/>
                        <w:bottom w:val="none" w:sz="0" w:space="0" w:color="auto"/>
                        <w:right w:val="none" w:sz="0" w:space="0" w:color="auto"/>
                      </w:divBdr>
                      <w:divsChild>
                        <w:div w:id="878125234">
                          <w:marLeft w:val="0"/>
                          <w:marRight w:val="0"/>
                          <w:marTop w:val="0"/>
                          <w:marBottom w:val="0"/>
                          <w:divBdr>
                            <w:top w:val="none" w:sz="0" w:space="0" w:color="auto"/>
                            <w:left w:val="none" w:sz="0" w:space="0" w:color="auto"/>
                            <w:bottom w:val="none" w:sz="0" w:space="0" w:color="auto"/>
                            <w:right w:val="none" w:sz="0" w:space="0" w:color="auto"/>
                          </w:divBdr>
                          <w:divsChild>
                            <w:div w:id="1915316289">
                              <w:marLeft w:val="0"/>
                              <w:marRight w:val="0"/>
                              <w:marTop w:val="0"/>
                              <w:marBottom w:val="0"/>
                              <w:divBdr>
                                <w:top w:val="none" w:sz="0" w:space="0" w:color="auto"/>
                                <w:left w:val="none" w:sz="0" w:space="0" w:color="auto"/>
                                <w:bottom w:val="none" w:sz="0" w:space="0" w:color="auto"/>
                                <w:right w:val="none" w:sz="0" w:space="0" w:color="auto"/>
                              </w:divBdr>
                              <w:divsChild>
                                <w:div w:id="675226126">
                                  <w:marLeft w:val="0"/>
                                  <w:marRight w:val="0"/>
                                  <w:marTop w:val="0"/>
                                  <w:marBottom w:val="0"/>
                                  <w:divBdr>
                                    <w:top w:val="none" w:sz="0" w:space="0" w:color="auto"/>
                                    <w:left w:val="none" w:sz="0" w:space="0" w:color="auto"/>
                                    <w:bottom w:val="none" w:sz="0" w:space="0" w:color="auto"/>
                                    <w:right w:val="none" w:sz="0" w:space="0" w:color="auto"/>
                                  </w:divBdr>
                                  <w:divsChild>
                                    <w:div w:id="739324822">
                                      <w:marLeft w:val="0"/>
                                      <w:marRight w:val="0"/>
                                      <w:marTop w:val="0"/>
                                      <w:marBottom w:val="0"/>
                                      <w:divBdr>
                                        <w:top w:val="none" w:sz="0" w:space="0" w:color="auto"/>
                                        <w:left w:val="none" w:sz="0" w:space="0" w:color="auto"/>
                                        <w:bottom w:val="none" w:sz="0" w:space="0" w:color="auto"/>
                                        <w:right w:val="none" w:sz="0" w:space="0" w:color="auto"/>
                                      </w:divBdr>
                                      <w:divsChild>
                                        <w:div w:id="247470913">
                                          <w:marLeft w:val="0"/>
                                          <w:marRight w:val="0"/>
                                          <w:marTop w:val="0"/>
                                          <w:marBottom w:val="0"/>
                                          <w:divBdr>
                                            <w:top w:val="none" w:sz="0" w:space="0" w:color="auto"/>
                                            <w:left w:val="none" w:sz="0" w:space="0" w:color="auto"/>
                                            <w:bottom w:val="none" w:sz="0" w:space="0" w:color="auto"/>
                                            <w:right w:val="none" w:sz="0" w:space="0" w:color="auto"/>
                                          </w:divBdr>
                                          <w:divsChild>
                                            <w:div w:id="1025473949">
                                              <w:marLeft w:val="0"/>
                                              <w:marRight w:val="0"/>
                                              <w:marTop w:val="0"/>
                                              <w:marBottom w:val="0"/>
                                              <w:divBdr>
                                                <w:top w:val="none" w:sz="0" w:space="0" w:color="auto"/>
                                                <w:left w:val="none" w:sz="0" w:space="0" w:color="auto"/>
                                                <w:bottom w:val="none" w:sz="0" w:space="0" w:color="auto"/>
                                                <w:right w:val="none" w:sz="0" w:space="0" w:color="auto"/>
                                              </w:divBdr>
                                              <w:divsChild>
                                                <w:div w:id="9256092">
                                                  <w:marLeft w:val="0"/>
                                                  <w:marRight w:val="0"/>
                                                  <w:marTop w:val="0"/>
                                                  <w:marBottom w:val="0"/>
                                                  <w:divBdr>
                                                    <w:top w:val="none" w:sz="0" w:space="0" w:color="auto"/>
                                                    <w:left w:val="none" w:sz="0" w:space="0" w:color="auto"/>
                                                    <w:bottom w:val="none" w:sz="0" w:space="0" w:color="auto"/>
                                                    <w:right w:val="none" w:sz="0" w:space="0" w:color="auto"/>
                                                  </w:divBdr>
                                                  <w:divsChild>
                                                    <w:div w:id="1454713041">
                                                      <w:marLeft w:val="0"/>
                                                      <w:marRight w:val="0"/>
                                                      <w:marTop w:val="0"/>
                                                      <w:marBottom w:val="0"/>
                                                      <w:divBdr>
                                                        <w:top w:val="none" w:sz="0" w:space="0" w:color="auto"/>
                                                        <w:left w:val="none" w:sz="0" w:space="0" w:color="auto"/>
                                                        <w:bottom w:val="none" w:sz="0" w:space="0" w:color="auto"/>
                                                        <w:right w:val="none" w:sz="0" w:space="0" w:color="auto"/>
                                                      </w:divBdr>
                                                      <w:divsChild>
                                                        <w:div w:id="2055347674">
                                                          <w:marLeft w:val="0"/>
                                                          <w:marRight w:val="0"/>
                                                          <w:marTop w:val="0"/>
                                                          <w:marBottom w:val="0"/>
                                                          <w:divBdr>
                                                            <w:top w:val="none" w:sz="0" w:space="0" w:color="auto"/>
                                                            <w:left w:val="none" w:sz="0" w:space="0" w:color="auto"/>
                                                            <w:bottom w:val="none" w:sz="0" w:space="0" w:color="auto"/>
                                                            <w:right w:val="none" w:sz="0" w:space="0" w:color="auto"/>
                                                          </w:divBdr>
                                                          <w:divsChild>
                                                            <w:div w:id="1137406640">
                                                              <w:marLeft w:val="0"/>
                                                              <w:marRight w:val="0"/>
                                                              <w:marTop w:val="0"/>
                                                              <w:marBottom w:val="0"/>
                                                              <w:divBdr>
                                                                <w:top w:val="none" w:sz="0" w:space="0" w:color="auto"/>
                                                                <w:left w:val="none" w:sz="0" w:space="0" w:color="auto"/>
                                                                <w:bottom w:val="none" w:sz="0" w:space="0" w:color="auto"/>
                                                                <w:right w:val="none" w:sz="0" w:space="0" w:color="auto"/>
                                                              </w:divBdr>
                                                              <w:divsChild>
                                                                <w:div w:id="1043093802">
                                                                  <w:marLeft w:val="0"/>
                                                                  <w:marRight w:val="0"/>
                                                                  <w:marTop w:val="0"/>
                                                                  <w:marBottom w:val="0"/>
                                                                  <w:divBdr>
                                                                    <w:top w:val="none" w:sz="0" w:space="0" w:color="auto"/>
                                                                    <w:left w:val="none" w:sz="0" w:space="0" w:color="auto"/>
                                                                    <w:bottom w:val="none" w:sz="0" w:space="0" w:color="auto"/>
                                                                    <w:right w:val="none" w:sz="0" w:space="0" w:color="auto"/>
                                                                  </w:divBdr>
                                                                  <w:divsChild>
                                                                    <w:div w:id="717513480">
                                                                      <w:marLeft w:val="0"/>
                                                                      <w:marRight w:val="0"/>
                                                                      <w:marTop w:val="0"/>
                                                                      <w:marBottom w:val="0"/>
                                                                      <w:divBdr>
                                                                        <w:top w:val="none" w:sz="0" w:space="0" w:color="auto"/>
                                                                        <w:left w:val="none" w:sz="0" w:space="0" w:color="auto"/>
                                                                        <w:bottom w:val="none" w:sz="0" w:space="0" w:color="auto"/>
                                                                        <w:right w:val="none" w:sz="0" w:space="0" w:color="auto"/>
                                                                      </w:divBdr>
                                                                      <w:divsChild>
                                                                        <w:div w:id="1009261344">
                                                                          <w:marLeft w:val="0"/>
                                                                          <w:marRight w:val="0"/>
                                                                          <w:marTop w:val="0"/>
                                                                          <w:marBottom w:val="0"/>
                                                                          <w:divBdr>
                                                                            <w:top w:val="none" w:sz="0" w:space="0" w:color="auto"/>
                                                                            <w:left w:val="none" w:sz="0" w:space="0" w:color="auto"/>
                                                                            <w:bottom w:val="none" w:sz="0" w:space="0" w:color="auto"/>
                                                                            <w:right w:val="none" w:sz="0" w:space="0" w:color="auto"/>
                                                                          </w:divBdr>
                                                                          <w:divsChild>
                                                                            <w:div w:id="1863783080">
                                                                              <w:marLeft w:val="0"/>
                                                                              <w:marRight w:val="0"/>
                                                                              <w:marTop w:val="0"/>
                                                                              <w:marBottom w:val="0"/>
                                                                              <w:divBdr>
                                                                                <w:top w:val="none" w:sz="0" w:space="0" w:color="auto"/>
                                                                                <w:left w:val="none" w:sz="0" w:space="0" w:color="auto"/>
                                                                                <w:bottom w:val="none" w:sz="0" w:space="0" w:color="auto"/>
                                                                                <w:right w:val="none" w:sz="0" w:space="0" w:color="auto"/>
                                                                              </w:divBdr>
                                                                              <w:divsChild>
                                                                                <w:div w:id="796486716">
                                                                                  <w:marLeft w:val="0"/>
                                                                                  <w:marRight w:val="0"/>
                                                                                  <w:marTop w:val="0"/>
                                                                                  <w:marBottom w:val="0"/>
                                                                                  <w:divBdr>
                                                                                    <w:top w:val="none" w:sz="0" w:space="0" w:color="auto"/>
                                                                                    <w:left w:val="none" w:sz="0" w:space="0" w:color="auto"/>
                                                                                    <w:bottom w:val="none" w:sz="0" w:space="0" w:color="auto"/>
                                                                                    <w:right w:val="none" w:sz="0" w:space="0" w:color="auto"/>
                                                                                  </w:divBdr>
                                                                                  <w:divsChild>
                                                                                    <w:div w:id="497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145196">
      <w:bodyDiv w:val="1"/>
      <w:marLeft w:val="0"/>
      <w:marRight w:val="0"/>
      <w:marTop w:val="0"/>
      <w:marBottom w:val="0"/>
      <w:divBdr>
        <w:top w:val="none" w:sz="0" w:space="0" w:color="auto"/>
        <w:left w:val="none" w:sz="0" w:space="0" w:color="auto"/>
        <w:bottom w:val="none" w:sz="0" w:space="0" w:color="auto"/>
        <w:right w:val="none" w:sz="0" w:space="0" w:color="auto"/>
      </w:divBdr>
    </w:div>
    <w:div w:id="1889564021">
      <w:bodyDiv w:val="1"/>
      <w:marLeft w:val="0"/>
      <w:marRight w:val="0"/>
      <w:marTop w:val="0"/>
      <w:marBottom w:val="0"/>
      <w:divBdr>
        <w:top w:val="none" w:sz="0" w:space="0" w:color="auto"/>
        <w:left w:val="none" w:sz="0" w:space="0" w:color="auto"/>
        <w:bottom w:val="none" w:sz="0" w:space="0" w:color="auto"/>
        <w:right w:val="none" w:sz="0" w:space="0" w:color="auto"/>
      </w:divBdr>
      <w:divsChild>
        <w:div w:id="30691094">
          <w:marLeft w:val="547"/>
          <w:marRight w:val="0"/>
          <w:marTop w:val="96"/>
          <w:marBottom w:val="0"/>
          <w:divBdr>
            <w:top w:val="none" w:sz="0" w:space="0" w:color="auto"/>
            <w:left w:val="none" w:sz="0" w:space="0" w:color="auto"/>
            <w:bottom w:val="none" w:sz="0" w:space="0" w:color="auto"/>
            <w:right w:val="none" w:sz="0" w:space="0" w:color="auto"/>
          </w:divBdr>
        </w:div>
        <w:div w:id="69666485">
          <w:marLeft w:val="1166"/>
          <w:marRight w:val="0"/>
          <w:marTop w:val="86"/>
          <w:marBottom w:val="0"/>
          <w:divBdr>
            <w:top w:val="none" w:sz="0" w:space="0" w:color="auto"/>
            <w:left w:val="none" w:sz="0" w:space="0" w:color="auto"/>
            <w:bottom w:val="none" w:sz="0" w:space="0" w:color="auto"/>
            <w:right w:val="none" w:sz="0" w:space="0" w:color="auto"/>
          </w:divBdr>
        </w:div>
        <w:div w:id="146212513">
          <w:marLeft w:val="1166"/>
          <w:marRight w:val="0"/>
          <w:marTop w:val="86"/>
          <w:marBottom w:val="0"/>
          <w:divBdr>
            <w:top w:val="none" w:sz="0" w:space="0" w:color="auto"/>
            <w:left w:val="none" w:sz="0" w:space="0" w:color="auto"/>
            <w:bottom w:val="none" w:sz="0" w:space="0" w:color="auto"/>
            <w:right w:val="none" w:sz="0" w:space="0" w:color="auto"/>
          </w:divBdr>
        </w:div>
        <w:div w:id="374934765">
          <w:marLeft w:val="1166"/>
          <w:marRight w:val="0"/>
          <w:marTop w:val="86"/>
          <w:marBottom w:val="0"/>
          <w:divBdr>
            <w:top w:val="none" w:sz="0" w:space="0" w:color="auto"/>
            <w:left w:val="none" w:sz="0" w:space="0" w:color="auto"/>
            <w:bottom w:val="none" w:sz="0" w:space="0" w:color="auto"/>
            <w:right w:val="none" w:sz="0" w:space="0" w:color="auto"/>
          </w:divBdr>
        </w:div>
        <w:div w:id="750397346">
          <w:marLeft w:val="1166"/>
          <w:marRight w:val="0"/>
          <w:marTop w:val="86"/>
          <w:marBottom w:val="0"/>
          <w:divBdr>
            <w:top w:val="none" w:sz="0" w:space="0" w:color="auto"/>
            <w:left w:val="none" w:sz="0" w:space="0" w:color="auto"/>
            <w:bottom w:val="none" w:sz="0" w:space="0" w:color="auto"/>
            <w:right w:val="none" w:sz="0" w:space="0" w:color="auto"/>
          </w:divBdr>
        </w:div>
        <w:div w:id="1058358833">
          <w:marLeft w:val="1166"/>
          <w:marRight w:val="0"/>
          <w:marTop w:val="86"/>
          <w:marBottom w:val="0"/>
          <w:divBdr>
            <w:top w:val="none" w:sz="0" w:space="0" w:color="auto"/>
            <w:left w:val="none" w:sz="0" w:space="0" w:color="auto"/>
            <w:bottom w:val="none" w:sz="0" w:space="0" w:color="auto"/>
            <w:right w:val="none" w:sz="0" w:space="0" w:color="auto"/>
          </w:divBdr>
        </w:div>
        <w:div w:id="1389454291">
          <w:marLeft w:val="547"/>
          <w:marRight w:val="0"/>
          <w:marTop w:val="96"/>
          <w:marBottom w:val="0"/>
          <w:divBdr>
            <w:top w:val="none" w:sz="0" w:space="0" w:color="auto"/>
            <w:left w:val="none" w:sz="0" w:space="0" w:color="auto"/>
            <w:bottom w:val="none" w:sz="0" w:space="0" w:color="auto"/>
            <w:right w:val="none" w:sz="0" w:space="0" w:color="auto"/>
          </w:divBdr>
        </w:div>
        <w:div w:id="1613198090">
          <w:marLeft w:val="547"/>
          <w:marRight w:val="0"/>
          <w:marTop w:val="96"/>
          <w:marBottom w:val="0"/>
          <w:divBdr>
            <w:top w:val="none" w:sz="0" w:space="0" w:color="auto"/>
            <w:left w:val="none" w:sz="0" w:space="0" w:color="auto"/>
            <w:bottom w:val="none" w:sz="0" w:space="0" w:color="auto"/>
            <w:right w:val="none" w:sz="0" w:space="0" w:color="auto"/>
          </w:divBdr>
        </w:div>
        <w:div w:id="1653022895">
          <w:marLeft w:val="547"/>
          <w:marRight w:val="0"/>
          <w:marTop w:val="96"/>
          <w:marBottom w:val="0"/>
          <w:divBdr>
            <w:top w:val="none" w:sz="0" w:space="0" w:color="auto"/>
            <w:left w:val="none" w:sz="0" w:space="0" w:color="auto"/>
            <w:bottom w:val="none" w:sz="0" w:space="0" w:color="auto"/>
            <w:right w:val="none" w:sz="0" w:space="0" w:color="auto"/>
          </w:divBdr>
        </w:div>
        <w:div w:id="1688286339">
          <w:marLeft w:val="1166"/>
          <w:marRight w:val="0"/>
          <w:marTop w:val="86"/>
          <w:marBottom w:val="0"/>
          <w:divBdr>
            <w:top w:val="none" w:sz="0" w:space="0" w:color="auto"/>
            <w:left w:val="none" w:sz="0" w:space="0" w:color="auto"/>
            <w:bottom w:val="none" w:sz="0" w:space="0" w:color="auto"/>
            <w:right w:val="none" w:sz="0" w:space="0" w:color="auto"/>
          </w:divBdr>
        </w:div>
        <w:div w:id="1787656655">
          <w:marLeft w:val="1166"/>
          <w:marRight w:val="0"/>
          <w:marTop w:val="86"/>
          <w:marBottom w:val="0"/>
          <w:divBdr>
            <w:top w:val="none" w:sz="0" w:space="0" w:color="auto"/>
            <w:left w:val="none" w:sz="0" w:space="0" w:color="auto"/>
            <w:bottom w:val="none" w:sz="0" w:space="0" w:color="auto"/>
            <w:right w:val="none" w:sz="0" w:space="0" w:color="auto"/>
          </w:divBdr>
        </w:div>
      </w:divsChild>
    </w:div>
    <w:div w:id="1926648070">
      <w:bodyDiv w:val="1"/>
      <w:marLeft w:val="0"/>
      <w:marRight w:val="0"/>
      <w:marTop w:val="0"/>
      <w:marBottom w:val="0"/>
      <w:divBdr>
        <w:top w:val="none" w:sz="0" w:space="0" w:color="auto"/>
        <w:left w:val="none" w:sz="0" w:space="0" w:color="auto"/>
        <w:bottom w:val="none" w:sz="0" w:space="0" w:color="auto"/>
        <w:right w:val="none" w:sz="0" w:space="0" w:color="auto"/>
      </w:divBdr>
      <w:divsChild>
        <w:div w:id="609899297">
          <w:marLeft w:val="1541"/>
          <w:marRight w:val="0"/>
          <w:marTop w:val="58"/>
          <w:marBottom w:val="0"/>
          <w:divBdr>
            <w:top w:val="none" w:sz="0" w:space="0" w:color="auto"/>
            <w:left w:val="none" w:sz="0" w:space="0" w:color="auto"/>
            <w:bottom w:val="none" w:sz="0" w:space="0" w:color="auto"/>
            <w:right w:val="none" w:sz="0" w:space="0" w:color="auto"/>
          </w:divBdr>
        </w:div>
        <w:div w:id="818573939">
          <w:marLeft w:val="1541"/>
          <w:marRight w:val="0"/>
          <w:marTop w:val="58"/>
          <w:marBottom w:val="0"/>
          <w:divBdr>
            <w:top w:val="none" w:sz="0" w:space="0" w:color="auto"/>
            <w:left w:val="none" w:sz="0" w:space="0" w:color="auto"/>
            <w:bottom w:val="none" w:sz="0" w:space="0" w:color="auto"/>
            <w:right w:val="none" w:sz="0" w:space="0" w:color="auto"/>
          </w:divBdr>
        </w:div>
        <w:div w:id="1179154168">
          <w:marLeft w:val="1541"/>
          <w:marRight w:val="0"/>
          <w:marTop w:val="58"/>
          <w:marBottom w:val="0"/>
          <w:divBdr>
            <w:top w:val="none" w:sz="0" w:space="0" w:color="auto"/>
            <w:left w:val="none" w:sz="0" w:space="0" w:color="auto"/>
            <w:bottom w:val="none" w:sz="0" w:space="0" w:color="auto"/>
            <w:right w:val="none" w:sz="0" w:space="0" w:color="auto"/>
          </w:divBdr>
        </w:div>
        <w:div w:id="1525903291">
          <w:marLeft w:val="1541"/>
          <w:marRight w:val="0"/>
          <w:marTop w:val="58"/>
          <w:marBottom w:val="0"/>
          <w:divBdr>
            <w:top w:val="none" w:sz="0" w:space="0" w:color="auto"/>
            <w:left w:val="none" w:sz="0" w:space="0" w:color="auto"/>
            <w:bottom w:val="none" w:sz="0" w:space="0" w:color="auto"/>
            <w:right w:val="none" w:sz="0" w:space="0" w:color="auto"/>
          </w:divBdr>
        </w:div>
      </w:divsChild>
    </w:div>
    <w:div w:id="1927616966">
      <w:bodyDiv w:val="1"/>
      <w:marLeft w:val="0"/>
      <w:marRight w:val="0"/>
      <w:marTop w:val="0"/>
      <w:marBottom w:val="0"/>
      <w:divBdr>
        <w:top w:val="none" w:sz="0" w:space="0" w:color="auto"/>
        <w:left w:val="none" w:sz="0" w:space="0" w:color="auto"/>
        <w:bottom w:val="none" w:sz="0" w:space="0" w:color="auto"/>
        <w:right w:val="none" w:sz="0" w:space="0" w:color="auto"/>
      </w:divBdr>
    </w:div>
    <w:div w:id="1934048818">
      <w:bodyDiv w:val="1"/>
      <w:marLeft w:val="0"/>
      <w:marRight w:val="0"/>
      <w:marTop w:val="0"/>
      <w:marBottom w:val="0"/>
      <w:divBdr>
        <w:top w:val="none" w:sz="0" w:space="0" w:color="auto"/>
        <w:left w:val="none" w:sz="0" w:space="0" w:color="auto"/>
        <w:bottom w:val="none" w:sz="0" w:space="0" w:color="auto"/>
        <w:right w:val="none" w:sz="0" w:space="0" w:color="auto"/>
      </w:divBdr>
    </w:div>
    <w:div w:id="1936088794">
      <w:bodyDiv w:val="1"/>
      <w:marLeft w:val="0"/>
      <w:marRight w:val="0"/>
      <w:marTop w:val="0"/>
      <w:marBottom w:val="0"/>
      <w:divBdr>
        <w:top w:val="none" w:sz="0" w:space="0" w:color="auto"/>
        <w:left w:val="none" w:sz="0" w:space="0" w:color="auto"/>
        <w:bottom w:val="none" w:sz="0" w:space="0" w:color="auto"/>
        <w:right w:val="none" w:sz="0" w:space="0" w:color="auto"/>
      </w:divBdr>
    </w:div>
    <w:div w:id="1966807015">
      <w:bodyDiv w:val="1"/>
      <w:marLeft w:val="0"/>
      <w:marRight w:val="0"/>
      <w:marTop w:val="0"/>
      <w:marBottom w:val="0"/>
      <w:divBdr>
        <w:top w:val="none" w:sz="0" w:space="0" w:color="auto"/>
        <w:left w:val="none" w:sz="0" w:space="0" w:color="auto"/>
        <w:bottom w:val="none" w:sz="0" w:space="0" w:color="auto"/>
        <w:right w:val="none" w:sz="0" w:space="0" w:color="auto"/>
      </w:divBdr>
    </w:div>
    <w:div w:id="2026009208">
      <w:bodyDiv w:val="1"/>
      <w:marLeft w:val="0"/>
      <w:marRight w:val="0"/>
      <w:marTop w:val="0"/>
      <w:marBottom w:val="0"/>
      <w:divBdr>
        <w:top w:val="none" w:sz="0" w:space="0" w:color="auto"/>
        <w:left w:val="none" w:sz="0" w:space="0" w:color="auto"/>
        <w:bottom w:val="none" w:sz="0" w:space="0" w:color="auto"/>
        <w:right w:val="none" w:sz="0" w:space="0" w:color="auto"/>
      </w:divBdr>
      <w:divsChild>
        <w:div w:id="48114174">
          <w:marLeft w:val="1541"/>
          <w:marRight w:val="0"/>
          <w:marTop w:val="58"/>
          <w:marBottom w:val="0"/>
          <w:divBdr>
            <w:top w:val="none" w:sz="0" w:space="0" w:color="auto"/>
            <w:left w:val="none" w:sz="0" w:space="0" w:color="auto"/>
            <w:bottom w:val="none" w:sz="0" w:space="0" w:color="auto"/>
            <w:right w:val="none" w:sz="0" w:space="0" w:color="auto"/>
          </w:divBdr>
        </w:div>
        <w:div w:id="1736587808">
          <w:marLeft w:val="1541"/>
          <w:marRight w:val="0"/>
          <w:marTop w:val="58"/>
          <w:marBottom w:val="0"/>
          <w:divBdr>
            <w:top w:val="none" w:sz="0" w:space="0" w:color="auto"/>
            <w:left w:val="none" w:sz="0" w:space="0" w:color="auto"/>
            <w:bottom w:val="none" w:sz="0" w:space="0" w:color="auto"/>
            <w:right w:val="none" w:sz="0" w:space="0" w:color="auto"/>
          </w:divBdr>
        </w:div>
        <w:div w:id="1768497952">
          <w:marLeft w:val="1541"/>
          <w:marRight w:val="0"/>
          <w:marTop w:val="58"/>
          <w:marBottom w:val="0"/>
          <w:divBdr>
            <w:top w:val="none" w:sz="0" w:space="0" w:color="auto"/>
            <w:left w:val="none" w:sz="0" w:space="0" w:color="auto"/>
            <w:bottom w:val="none" w:sz="0" w:space="0" w:color="auto"/>
            <w:right w:val="none" w:sz="0" w:space="0" w:color="auto"/>
          </w:divBdr>
        </w:div>
        <w:div w:id="1827546928">
          <w:marLeft w:val="1541"/>
          <w:marRight w:val="0"/>
          <w:marTop w:val="58"/>
          <w:marBottom w:val="0"/>
          <w:divBdr>
            <w:top w:val="none" w:sz="0" w:space="0" w:color="auto"/>
            <w:left w:val="none" w:sz="0" w:space="0" w:color="auto"/>
            <w:bottom w:val="none" w:sz="0" w:space="0" w:color="auto"/>
            <w:right w:val="none" w:sz="0" w:space="0" w:color="auto"/>
          </w:divBdr>
        </w:div>
      </w:divsChild>
    </w:div>
    <w:div w:id="21085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kerry-anne.cawse-nicholson@jpl.nasa.gov" TargetMode="Externa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gregory.h.halverson@jpl.nas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mailto:claire.s.villanueva-weeks@jpl.nasa.gov"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mailto:maggie.johnson@jpl.nasa.gov"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125325-64CF-42B5-9518-CD98DE9CD943}"/>
      </w:docPartPr>
      <w:docPartBody>
        <w:p w:rsidR="00007655" w:rsidRDefault="0000765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KaiTi_GB2312">
    <w:altName w:val="Malgun Gothic Semilight"/>
    <w:panose1 w:val="020B0604020202020204"/>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07655"/>
    <w:rsid w:val="00007655"/>
    <w:rsid w:val="000C5A97"/>
    <w:rsid w:val="00194506"/>
    <w:rsid w:val="002D29D4"/>
    <w:rsid w:val="0040196F"/>
    <w:rsid w:val="00547835"/>
    <w:rsid w:val="005C138F"/>
    <w:rsid w:val="005C7EF2"/>
    <w:rsid w:val="00605253"/>
    <w:rsid w:val="00662785"/>
    <w:rsid w:val="007E35F2"/>
    <w:rsid w:val="008249C1"/>
    <w:rsid w:val="00866E9A"/>
    <w:rsid w:val="00882F74"/>
    <w:rsid w:val="00890BFC"/>
    <w:rsid w:val="008926CE"/>
    <w:rsid w:val="008D6CD5"/>
    <w:rsid w:val="00913964"/>
    <w:rsid w:val="009B5272"/>
    <w:rsid w:val="00A1585C"/>
    <w:rsid w:val="00A1773B"/>
    <w:rsid w:val="00B22F75"/>
    <w:rsid w:val="00C8147C"/>
    <w:rsid w:val="00CB29D4"/>
    <w:rsid w:val="00CC2DF0"/>
    <w:rsid w:val="00CF73A0"/>
    <w:rsid w:val="00D67BB6"/>
    <w:rsid w:val="00DD255A"/>
    <w:rsid w:val="00F644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56fa89-2e1b-4f2e-b378-8fa9a74f8b76">
      <Terms xmlns="http://schemas.microsoft.com/office/infopath/2007/PartnerControls"/>
    </lcf76f155ced4ddcb4097134ff3c332f>
    <TaxCatchAll xmlns="6851f520-c035-407c-9f08-6e67746b2ee9" xsi:nil="true"/>
    <SharedWithUsers xmlns="6851f520-c035-407c-9f08-6e67746b2ee9">
      <UserInfo>
        <DisplayName>Chang, George W (US 398H)</DisplayName>
        <AccountId>29</AccountId>
        <AccountType/>
      </UserInfo>
      <UserInfo>
        <DisplayName>168-532 Public Conference Room</DisplayName>
        <AccountId>30</AccountId>
        <AccountType/>
      </UserInfo>
      <UserInfo>
        <DisplayName>Hua, Hook (US 3980)</DisplayName>
        <AccountId>27</AccountId>
        <AccountType/>
      </UserInfo>
      <UserInfo>
        <DisplayName>Brodrick, Philip G (US 398J)</DisplayName>
        <AccountId>31</AccountId>
        <AccountType/>
      </UserInfo>
      <UserInfo>
        <DisplayName>Pon, Jeffrey K (US 398B)</DisplayName>
        <AccountId>28</AccountId>
        <AccountType/>
      </UserInfo>
      <UserInfo>
        <DisplayName>Cruz, Jennifer W (US 8850)</DisplayName>
        <AccountId>32</AccountId>
        <AccountType/>
      </UserInfo>
      <UserInfo>
        <DisplayName>Xaypraseuth, Peter (US 312E)</DisplayName>
        <AccountId>33</AccountId>
        <AccountType/>
      </UserInfo>
      <UserInfo>
        <DisplayName>Dutenhoffer, Chelsea (US 394I)</DisplayName>
        <AccountId>34</AccountId>
        <AccountType/>
      </UserInfo>
      <UserInfo>
        <DisplayName>Cawse-Nicholson, Kerry (US 329G)</DisplayName>
        <AccountId>12</AccountId>
        <AccountType/>
      </UserInfo>
      <UserInfo>
        <DisplayName>Logan, Thomas L (US 398E)</DisplayName>
        <AccountId>16</AccountId>
        <AccountType/>
      </UserInfo>
      <UserInfo>
        <DisplayName>Smyth, Mike M (US 398E)</DisplayName>
        <AccountId>35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86A4CA77E674A94CDE7E8A687BC7E" ma:contentTypeVersion="13" ma:contentTypeDescription="Create a new document." ma:contentTypeScope="" ma:versionID="cb28df9b131a695a5549de2cd5bf6772">
  <xsd:schema xmlns:xsd="http://www.w3.org/2001/XMLSchema" xmlns:xs="http://www.w3.org/2001/XMLSchema" xmlns:p="http://schemas.microsoft.com/office/2006/metadata/properties" xmlns:ns2="7c56fa89-2e1b-4f2e-b378-8fa9a74f8b76" xmlns:ns3="6851f520-c035-407c-9f08-6e67746b2ee9" targetNamespace="http://schemas.microsoft.com/office/2006/metadata/properties" ma:root="true" ma:fieldsID="493bf0aaff237eb9c6eb28136ca14b71" ns2:_="" ns3:_="">
    <xsd:import namespace="7c56fa89-2e1b-4f2e-b378-8fa9a74f8b76"/>
    <xsd:import namespace="6851f520-c035-407c-9f08-6e67746b2ee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6fa89-2e1b-4f2e-b378-8fa9a74f8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c2283c9-5dc3-4342-a46e-d374fcd9782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1f520-c035-407c-9f08-6e67746b2ee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dfb753-ed9c-46bd-b68e-c8461e74efde}" ma:internalName="TaxCatchAll" ma:showField="CatchAllData" ma:web="6851f520-c035-407c-9f08-6e67746b2ee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Sch17</b:Tag>
    <b:SourceType>Report</b:SourceType>
    <b:Guid>{1F1A0453-CF31-EB43-A0DF-D3AA7D30E65B}</b:Guid>
    <b:Author>
      <b:Author>
        <b:NameList>
          <b:Person>
            <b:Last>Schaaf</b:Last>
            <b:First>Crystal</b:First>
          </b:Person>
        </b:NameList>
      </b:Author>
    </b:Author>
    <b:Title>VIIRS BRDF, Albedo, and NBAR Product Algorithm Theoretical Basis Document (ATBD)</b:Title>
    <b:Year>2017</b:Year>
    <b:Publisher>NASA Goddard Space Flight Center</b:Publisher>
    <b:RefOrder>1</b:RefOrder>
  </b:Source>
</b:Sources>
</file>

<file path=customXml/itemProps1.xml><?xml version="1.0" encoding="utf-8"?>
<ds:datastoreItem xmlns:ds="http://schemas.openxmlformats.org/officeDocument/2006/customXml" ds:itemID="{CC5A040B-9595-4104-AC36-85664B915455}">
  <ds:schemaRefs>
    <ds:schemaRef ds:uri="http://schemas.microsoft.com/office/2006/metadata/properties"/>
    <ds:schemaRef ds:uri="http://schemas.microsoft.com/office/infopath/2007/PartnerControls"/>
    <ds:schemaRef ds:uri="7c56fa89-2e1b-4f2e-b378-8fa9a74f8b76"/>
    <ds:schemaRef ds:uri="6851f520-c035-407c-9f08-6e67746b2ee9"/>
  </ds:schemaRefs>
</ds:datastoreItem>
</file>

<file path=customXml/itemProps2.xml><?xml version="1.0" encoding="utf-8"?>
<ds:datastoreItem xmlns:ds="http://schemas.openxmlformats.org/officeDocument/2006/customXml" ds:itemID="{A8B8069F-D44C-4F53-B924-D448A1AA1FCD}">
  <ds:schemaRefs>
    <ds:schemaRef ds:uri="http://schemas.microsoft.com/sharepoint/v3/contenttype/forms"/>
  </ds:schemaRefs>
</ds:datastoreItem>
</file>

<file path=customXml/itemProps3.xml><?xml version="1.0" encoding="utf-8"?>
<ds:datastoreItem xmlns:ds="http://schemas.openxmlformats.org/officeDocument/2006/customXml" ds:itemID="{7A2C4BA4-F95C-4133-9092-C117F7829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6fa89-2e1b-4f2e-b378-8fa9a74f8b76"/>
    <ds:schemaRef ds:uri="6851f520-c035-407c-9f08-6e67746b2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6FC71-C553-8846-AA17-85DD038A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3437</Words>
  <Characters>19591</Characters>
  <Application>Microsoft Office Word</Application>
  <DocSecurity>0</DocSecurity>
  <Lines>163</Lines>
  <Paragraphs>45</Paragraphs>
  <ScaleCrop>false</ScaleCrop>
  <Company/>
  <LinksUpToDate>false</LinksUpToDate>
  <CharactersWithSpaces>22983</CharactersWithSpaces>
  <SharedDoc>false</SharedDoc>
  <HLinks>
    <vt:vector size="168" baseType="variant">
      <vt:variant>
        <vt:i4>1114168</vt:i4>
      </vt:variant>
      <vt:variant>
        <vt:i4>155</vt:i4>
      </vt:variant>
      <vt:variant>
        <vt:i4>0</vt:i4>
      </vt:variant>
      <vt:variant>
        <vt:i4>5</vt:i4>
      </vt:variant>
      <vt:variant>
        <vt:lpwstr/>
      </vt:variant>
      <vt:variant>
        <vt:lpwstr>_Toc169011119</vt:lpwstr>
      </vt:variant>
      <vt:variant>
        <vt:i4>1114168</vt:i4>
      </vt:variant>
      <vt:variant>
        <vt:i4>149</vt:i4>
      </vt:variant>
      <vt:variant>
        <vt:i4>0</vt:i4>
      </vt:variant>
      <vt:variant>
        <vt:i4>5</vt:i4>
      </vt:variant>
      <vt:variant>
        <vt:lpwstr/>
      </vt:variant>
      <vt:variant>
        <vt:lpwstr>_Toc169011118</vt:lpwstr>
      </vt:variant>
      <vt:variant>
        <vt:i4>1114168</vt:i4>
      </vt:variant>
      <vt:variant>
        <vt:i4>143</vt:i4>
      </vt:variant>
      <vt:variant>
        <vt:i4>0</vt:i4>
      </vt:variant>
      <vt:variant>
        <vt:i4>5</vt:i4>
      </vt:variant>
      <vt:variant>
        <vt:lpwstr/>
      </vt:variant>
      <vt:variant>
        <vt:lpwstr>_Toc169011117</vt:lpwstr>
      </vt:variant>
      <vt:variant>
        <vt:i4>1114168</vt:i4>
      </vt:variant>
      <vt:variant>
        <vt:i4>137</vt:i4>
      </vt:variant>
      <vt:variant>
        <vt:i4>0</vt:i4>
      </vt:variant>
      <vt:variant>
        <vt:i4>5</vt:i4>
      </vt:variant>
      <vt:variant>
        <vt:lpwstr/>
      </vt:variant>
      <vt:variant>
        <vt:lpwstr>_Toc169011116</vt:lpwstr>
      </vt:variant>
      <vt:variant>
        <vt:i4>1114168</vt:i4>
      </vt:variant>
      <vt:variant>
        <vt:i4>131</vt:i4>
      </vt:variant>
      <vt:variant>
        <vt:i4>0</vt:i4>
      </vt:variant>
      <vt:variant>
        <vt:i4>5</vt:i4>
      </vt:variant>
      <vt:variant>
        <vt:lpwstr/>
      </vt:variant>
      <vt:variant>
        <vt:lpwstr>_Toc169011115</vt:lpwstr>
      </vt:variant>
      <vt:variant>
        <vt:i4>1114168</vt:i4>
      </vt:variant>
      <vt:variant>
        <vt:i4>125</vt:i4>
      </vt:variant>
      <vt:variant>
        <vt:i4>0</vt:i4>
      </vt:variant>
      <vt:variant>
        <vt:i4>5</vt:i4>
      </vt:variant>
      <vt:variant>
        <vt:lpwstr/>
      </vt:variant>
      <vt:variant>
        <vt:lpwstr>_Toc169011114</vt:lpwstr>
      </vt:variant>
      <vt:variant>
        <vt:i4>1114168</vt:i4>
      </vt:variant>
      <vt:variant>
        <vt:i4>119</vt:i4>
      </vt:variant>
      <vt:variant>
        <vt:i4>0</vt:i4>
      </vt:variant>
      <vt:variant>
        <vt:i4>5</vt:i4>
      </vt:variant>
      <vt:variant>
        <vt:lpwstr/>
      </vt:variant>
      <vt:variant>
        <vt:lpwstr>_Toc169011113</vt:lpwstr>
      </vt:variant>
      <vt:variant>
        <vt:i4>1114168</vt:i4>
      </vt:variant>
      <vt:variant>
        <vt:i4>113</vt:i4>
      </vt:variant>
      <vt:variant>
        <vt:i4>0</vt:i4>
      </vt:variant>
      <vt:variant>
        <vt:i4>5</vt:i4>
      </vt:variant>
      <vt:variant>
        <vt:lpwstr/>
      </vt:variant>
      <vt:variant>
        <vt:lpwstr>_Toc169011112</vt:lpwstr>
      </vt:variant>
      <vt:variant>
        <vt:i4>1114168</vt:i4>
      </vt:variant>
      <vt:variant>
        <vt:i4>107</vt:i4>
      </vt:variant>
      <vt:variant>
        <vt:i4>0</vt:i4>
      </vt:variant>
      <vt:variant>
        <vt:i4>5</vt:i4>
      </vt:variant>
      <vt:variant>
        <vt:lpwstr/>
      </vt:variant>
      <vt:variant>
        <vt:lpwstr>_Toc169011111</vt:lpwstr>
      </vt:variant>
      <vt:variant>
        <vt:i4>1769530</vt:i4>
      </vt:variant>
      <vt:variant>
        <vt:i4>98</vt:i4>
      </vt:variant>
      <vt:variant>
        <vt:i4>0</vt:i4>
      </vt:variant>
      <vt:variant>
        <vt:i4>5</vt:i4>
      </vt:variant>
      <vt:variant>
        <vt:lpwstr/>
      </vt:variant>
      <vt:variant>
        <vt:lpwstr>_Toc169008228</vt:lpwstr>
      </vt:variant>
      <vt:variant>
        <vt:i4>1769530</vt:i4>
      </vt:variant>
      <vt:variant>
        <vt:i4>92</vt:i4>
      </vt:variant>
      <vt:variant>
        <vt:i4>0</vt:i4>
      </vt:variant>
      <vt:variant>
        <vt:i4>5</vt:i4>
      </vt:variant>
      <vt:variant>
        <vt:lpwstr/>
      </vt:variant>
      <vt:variant>
        <vt:lpwstr>_Toc169008227</vt:lpwstr>
      </vt:variant>
      <vt:variant>
        <vt:i4>1769530</vt:i4>
      </vt:variant>
      <vt:variant>
        <vt:i4>86</vt:i4>
      </vt:variant>
      <vt:variant>
        <vt:i4>0</vt:i4>
      </vt:variant>
      <vt:variant>
        <vt:i4>5</vt:i4>
      </vt:variant>
      <vt:variant>
        <vt:lpwstr/>
      </vt:variant>
      <vt:variant>
        <vt:lpwstr>_Toc169008226</vt:lpwstr>
      </vt:variant>
      <vt:variant>
        <vt:i4>1769530</vt:i4>
      </vt:variant>
      <vt:variant>
        <vt:i4>80</vt:i4>
      </vt:variant>
      <vt:variant>
        <vt:i4>0</vt:i4>
      </vt:variant>
      <vt:variant>
        <vt:i4>5</vt:i4>
      </vt:variant>
      <vt:variant>
        <vt:lpwstr/>
      </vt:variant>
      <vt:variant>
        <vt:lpwstr>_Toc169008225</vt:lpwstr>
      </vt:variant>
      <vt:variant>
        <vt:i4>1769530</vt:i4>
      </vt:variant>
      <vt:variant>
        <vt:i4>74</vt:i4>
      </vt:variant>
      <vt:variant>
        <vt:i4>0</vt:i4>
      </vt:variant>
      <vt:variant>
        <vt:i4>5</vt:i4>
      </vt:variant>
      <vt:variant>
        <vt:lpwstr/>
      </vt:variant>
      <vt:variant>
        <vt:lpwstr>_Toc169008224</vt:lpwstr>
      </vt:variant>
      <vt:variant>
        <vt:i4>1769530</vt:i4>
      </vt:variant>
      <vt:variant>
        <vt:i4>68</vt:i4>
      </vt:variant>
      <vt:variant>
        <vt:i4>0</vt:i4>
      </vt:variant>
      <vt:variant>
        <vt:i4>5</vt:i4>
      </vt:variant>
      <vt:variant>
        <vt:lpwstr/>
      </vt:variant>
      <vt:variant>
        <vt:lpwstr>_Toc169008223</vt:lpwstr>
      </vt:variant>
      <vt:variant>
        <vt:i4>1769530</vt:i4>
      </vt:variant>
      <vt:variant>
        <vt:i4>62</vt:i4>
      </vt:variant>
      <vt:variant>
        <vt:i4>0</vt:i4>
      </vt:variant>
      <vt:variant>
        <vt:i4>5</vt:i4>
      </vt:variant>
      <vt:variant>
        <vt:lpwstr/>
      </vt:variant>
      <vt:variant>
        <vt:lpwstr>_Toc169008222</vt:lpwstr>
      </vt:variant>
      <vt:variant>
        <vt:i4>1769530</vt:i4>
      </vt:variant>
      <vt:variant>
        <vt:i4>56</vt:i4>
      </vt:variant>
      <vt:variant>
        <vt:i4>0</vt:i4>
      </vt:variant>
      <vt:variant>
        <vt:i4>5</vt:i4>
      </vt:variant>
      <vt:variant>
        <vt:lpwstr/>
      </vt:variant>
      <vt:variant>
        <vt:lpwstr>_Toc169008221</vt:lpwstr>
      </vt:variant>
      <vt:variant>
        <vt:i4>1769530</vt:i4>
      </vt:variant>
      <vt:variant>
        <vt:i4>50</vt:i4>
      </vt:variant>
      <vt:variant>
        <vt:i4>0</vt:i4>
      </vt:variant>
      <vt:variant>
        <vt:i4>5</vt:i4>
      </vt:variant>
      <vt:variant>
        <vt:lpwstr/>
      </vt:variant>
      <vt:variant>
        <vt:lpwstr>_Toc169008220</vt:lpwstr>
      </vt:variant>
      <vt:variant>
        <vt:i4>1572922</vt:i4>
      </vt:variant>
      <vt:variant>
        <vt:i4>44</vt:i4>
      </vt:variant>
      <vt:variant>
        <vt:i4>0</vt:i4>
      </vt:variant>
      <vt:variant>
        <vt:i4>5</vt:i4>
      </vt:variant>
      <vt:variant>
        <vt:lpwstr/>
      </vt:variant>
      <vt:variant>
        <vt:lpwstr>_Toc169008219</vt:lpwstr>
      </vt:variant>
      <vt:variant>
        <vt:i4>1572922</vt:i4>
      </vt:variant>
      <vt:variant>
        <vt:i4>38</vt:i4>
      </vt:variant>
      <vt:variant>
        <vt:i4>0</vt:i4>
      </vt:variant>
      <vt:variant>
        <vt:i4>5</vt:i4>
      </vt:variant>
      <vt:variant>
        <vt:lpwstr/>
      </vt:variant>
      <vt:variant>
        <vt:lpwstr>_Toc169008218</vt:lpwstr>
      </vt:variant>
      <vt:variant>
        <vt:i4>1572922</vt:i4>
      </vt:variant>
      <vt:variant>
        <vt:i4>32</vt:i4>
      </vt:variant>
      <vt:variant>
        <vt:i4>0</vt:i4>
      </vt:variant>
      <vt:variant>
        <vt:i4>5</vt:i4>
      </vt:variant>
      <vt:variant>
        <vt:lpwstr/>
      </vt:variant>
      <vt:variant>
        <vt:lpwstr>_Toc169008217</vt:lpwstr>
      </vt:variant>
      <vt:variant>
        <vt:i4>1572922</vt:i4>
      </vt:variant>
      <vt:variant>
        <vt:i4>26</vt:i4>
      </vt:variant>
      <vt:variant>
        <vt:i4>0</vt:i4>
      </vt:variant>
      <vt:variant>
        <vt:i4>5</vt:i4>
      </vt:variant>
      <vt:variant>
        <vt:lpwstr/>
      </vt:variant>
      <vt:variant>
        <vt:lpwstr>_Toc169008216</vt:lpwstr>
      </vt:variant>
      <vt:variant>
        <vt:i4>1572922</vt:i4>
      </vt:variant>
      <vt:variant>
        <vt:i4>20</vt:i4>
      </vt:variant>
      <vt:variant>
        <vt:i4>0</vt:i4>
      </vt:variant>
      <vt:variant>
        <vt:i4>5</vt:i4>
      </vt:variant>
      <vt:variant>
        <vt:lpwstr/>
      </vt:variant>
      <vt:variant>
        <vt:lpwstr>_Toc169008215</vt:lpwstr>
      </vt:variant>
      <vt:variant>
        <vt:i4>1572922</vt:i4>
      </vt:variant>
      <vt:variant>
        <vt:i4>14</vt:i4>
      </vt:variant>
      <vt:variant>
        <vt:i4>0</vt:i4>
      </vt:variant>
      <vt:variant>
        <vt:i4>5</vt:i4>
      </vt:variant>
      <vt:variant>
        <vt:lpwstr/>
      </vt:variant>
      <vt:variant>
        <vt:lpwstr>_Toc169008214</vt:lpwstr>
      </vt:variant>
      <vt:variant>
        <vt:i4>4587643</vt:i4>
      </vt:variant>
      <vt:variant>
        <vt:i4>9</vt:i4>
      </vt:variant>
      <vt:variant>
        <vt:i4>0</vt:i4>
      </vt:variant>
      <vt:variant>
        <vt:i4>5</vt:i4>
      </vt:variant>
      <vt:variant>
        <vt:lpwstr>mailto:claire.s.villanueva-weeks@jpl.nasa.gov</vt:lpwstr>
      </vt:variant>
      <vt:variant>
        <vt:lpwstr/>
      </vt:variant>
      <vt:variant>
        <vt:i4>5111916</vt:i4>
      </vt:variant>
      <vt:variant>
        <vt:i4>6</vt:i4>
      </vt:variant>
      <vt:variant>
        <vt:i4>0</vt:i4>
      </vt:variant>
      <vt:variant>
        <vt:i4>5</vt:i4>
      </vt:variant>
      <vt:variant>
        <vt:lpwstr>mailto:maggie.johnson@jpl.nasa.gov</vt:lpwstr>
      </vt:variant>
      <vt:variant>
        <vt:lpwstr/>
      </vt:variant>
      <vt:variant>
        <vt:i4>1114159</vt:i4>
      </vt:variant>
      <vt:variant>
        <vt:i4>3</vt:i4>
      </vt:variant>
      <vt:variant>
        <vt:i4>0</vt:i4>
      </vt:variant>
      <vt:variant>
        <vt:i4>5</vt:i4>
      </vt:variant>
      <vt:variant>
        <vt:lpwstr>mailto:kerry-anne.cawse-nicholson@jpl.nasa.gov</vt:lpwstr>
      </vt:variant>
      <vt:variant>
        <vt:lpwstr/>
      </vt:variant>
      <vt:variant>
        <vt:i4>3670110</vt:i4>
      </vt:variant>
      <vt:variant>
        <vt:i4>0</vt:i4>
      </vt:variant>
      <vt:variant>
        <vt:i4>0</vt:i4>
      </vt:variant>
      <vt:variant>
        <vt:i4>5</vt:i4>
      </vt:variant>
      <vt:variant>
        <vt:lpwstr>mailto:gregory.h.halverson@jpl.nasa.gov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JPL Publication 09-__</dc:title>
  <dc:subject/>
  <dc:creator>Malakar, Nabin K (329B-Affiliate)</dc:creator>
  <cp:keywords/>
  <cp:lastModifiedBy>Villanueva-Weeks, Claire S (US 329G)</cp:lastModifiedBy>
  <cp:revision>2</cp:revision>
  <cp:lastPrinted>2017-10-25T19:21:00Z</cp:lastPrinted>
  <dcterms:created xsi:type="dcterms:W3CDTF">2024-07-16T21:53:00Z</dcterms:created>
  <dcterms:modified xsi:type="dcterms:W3CDTF">2024-07-16T21:53:00Z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0x010100F4F86A4CA77E674A94CDE7E8A687BC7E</vt:lpwstr>
  </property>
  <property fmtid="{D5CDD505-2E9C-101B-9397-08002B2CF9AE}" pid="3" name="MediaServiceImageTags">
    <vt:lpwstr/>
  </property>
</Properties>
</file>